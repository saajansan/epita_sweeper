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people.xml" ContentType="application/vnd.openxmlformats-officedocument.wordprocessingml.peop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C27A8" w:rsidR="00E40637" w:rsidP="006B0361" w:rsidRDefault="00E40637" w14:paraId="34641500" w14:textId="77777777">
      <w:pPr>
        <w:pStyle w:val="NormalWeb"/>
        <w:jc w:val="both"/>
        <w:rPr>
          <w:rFonts w:asciiTheme="minorHAnsi" w:hAnsiTheme="minorHAnsi" w:cstheme="minorHAnsi"/>
          <w:b/>
          <w:bCs/>
          <w:sz w:val="28"/>
          <w:szCs w:val="28"/>
        </w:rPr>
      </w:pPr>
      <w:r w:rsidRPr="002C27A8">
        <w:rPr>
          <w:rFonts w:asciiTheme="minorHAnsi" w:hAnsiTheme="minorHAnsi" w:cstheme="minorHAnsi"/>
          <w:b/>
          <w:bCs/>
          <w:sz w:val="28"/>
          <w:szCs w:val="28"/>
        </w:rPr>
        <w:t>Introduction</w:t>
      </w:r>
    </w:p>
    <w:p w:rsidRPr="006B0361" w:rsidR="00155C46" w:rsidP="006B0361" w:rsidRDefault="00155C46" w14:paraId="34C7FB21" w14:textId="2A08F321">
      <w:pPr>
        <w:pStyle w:val="NormalWeb"/>
        <w:jc w:val="both"/>
        <w:rPr>
          <w:rFonts w:asciiTheme="minorHAnsi" w:hAnsiTheme="minorHAnsi" w:cstheme="minorHAnsi"/>
        </w:rPr>
      </w:pPr>
      <w:r w:rsidRPr="006B0361">
        <w:rPr>
          <w:rFonts w:asciiTheme="minorHAnsi" w:hAnsiTheme="minorHAnsi" w:cstheme="minorHAnsi"/>
        </w:rPr>
        <w:t>Portable Document Format, or PDF, has become a democratized standard for document sharing and distribution in recent years. This is owing to its qualities such as portability and flexibility between platforms. The widespread use of PDF has instilled in average consumers a false sense of inherent safety. However, the properties of PDF encouraged hackers to exploit numerous types of vulnerabilities and circumvent security protections, making the PDF format one of the most efficient harmful code attack vectors. As a result, detecting fraudulent PDF files effectively is critical for information security. Several static and dynamic analysis techniques have been proposed in the literature to extract the primary properties that allow malware files to be distinguished from genuine files. Because traditional analytic techniques may be limited in the event of zero-day vulnerabilities, machine-learning-based techniques are emerging as a means of automatic PDF-malware detection from a set of training samples. These techniques are themselves facing the challenge of evasion attacks where a malicious PDF is transformed to look legitimate.</w:t>
      </w:r>
    </w:p>
    <w:p w:rsidRPr="006B0361" w:rsidR="00155C46" w:rsidP="6D06FC22" w:rsidRDefault="00155C46" w14:paraId="76F9DE94" w14:textId="54201932">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Malicious software (malware) is without a doubt one of the biggest threats to the global </w:t>
      </w:r>
      <w:r w:rsidRPr="6D06FC22" w:rsidR="00155C46">
        <w:rPr>
          <w:rFonts w:ascii="Calibri" w:hAnsi="Calibri" w:cs="Calibri" w:asciiTheme="minorAscii" w:hAnsiTheme="minorAscii" w:cstheme="minorAscii"/>
        </w:rPr>
        <w:t>IT</w:t>
      </w:r>
      <w:r w:rsidRPr="6D06FC22" w:rsidR="00155C46">
        <w:rPr>
          <w:rFonts w:ascii="Calibri" w:hAnsi="Calibri" w:cs="Calibri" w:asciiTheme="minorAscii" w:hAnsiTheme="minorAscii" w:cstheme="minorAscii"/>
        </w:rPr>
        <w:t xml:space="preserve"> infrastructure that exists today</w:t>
      </w:r>
      <w:r w:rsidRPr="6D06FC22" w:rsidR="00155C46">
        <w:rPr>
          <w:rFonts w:ascii="Calibri" w:hAnsi="Calibri" w:cs="Calibri" w:asciiTheme="minorAscii" w:hAnsiTheme="minorAscii" w:cstheme="minorAscii"/>
        </w:rPr>
        <w:t xml:space="preserve">. It is now a frequent tool in data theft, corporate and national espionage, spamming, and distributed attacks to hinder the availability of IT assets. Malicious attackers breach systems </w:t>
      </w:r>
      <w:r w:rsidRPr="6D06FC22" w:rsidR="1E418B2A">
        <w:rPr>
          <w:rFonts w:ascii="Calibri" w:hAnsi="Calibri" w:cs="Calibri" w:asciiTheme="minorAscii" w:hAnsiTheme="minorAscii" w:cstheme="minorAscii"/>
        </w:rPr>
        <w:t xml:space="preserve">to</w:t>
      </w:r>
      <w:r w:rsidRPr="6D06FC22" w:rsidR="00155C46">
        <w:rPr>
          <w:rFonts w:ascii="Calibri" w:hAnsi="Calibri" w:cs="Calibri" w:asciiTheme="minorAscii" w:hAnsiTheme="minorAscii" w:cstheme="minorAscii"/>
        </w:rPr>
        <w:t xml:space="preserve"> install malware that allows them to </w:t>
      </w:r>
      <w:r w:rsidRPr="6D06FC22" w:rsidR="00155C46">
        <w:rPr>
          <w:rFonts w:ascii="Calibri" w:hAnsi="Calibri" w:cs="Calibri" w:asciiTheme="minorAscii" w:hAnsiTheme="minorAscii" w:cstheme="minorAscii"/>
        </w:rPr>
        <w:t xml:space="preserve">acquire</w:t>
      </w:r>
      <w:r w:rsidRPr="6D06FC22" w:rsidR="00155C46">
        <w:rPr>
          <w:rFonts w:ascii="Calibri" w:hAnsi="Calibri" w:cs="Calibri" w:asciiTheme="minorAscii" w:hAnsiTheme="minorAscii" w:cstheme="minorAscii"/>
        </w:rPr>
        <w:t xml:space="preserve"> access and privilege, compromise personal or sensitive data, sabotage systems, or </w:t>
      </w:r>
      <w:r w:rsidRPr="6D06FC22" w:rsidR="00155C46">
        <w:rPr>
          <w:rFonts w:ascii="Calibri" w:hAnsi="Calibri" w:cs="Calibri" w:asciiTheme="minorAscii" w:hAnsiTheme="minorAscii" w:cstheme="minorAscii"/>
        </w:rPr>
        <w:t xml:space="preserve">utilize</w:t>
      </w:r>
      <w:r w:rsidRPr="6D06FC22" w:rsidR="00155C46">
        <w:rPr>
          <w:rFonts w:ascii="Calibri" w:hAnsi="Calibri" w:cs="Calibri" w:asciiTheme="minorAscii" w:hAnsiTheme="minorAscii" w:cstheme="minorAscii"/>
        </w:rPr>
        <w:t xml:space="preserve"> them in other assaults like DDOS. </w:t>
      </w:r>
      <w:r w:rsidRPr="6D06FC22" w:rsidR="006B0361">
        <w:rPr>
          <w:rFonts w:ascii="Calibri" w:hAnsi="Calibri" w:cs="Calibri" w:asciiTheme="minorAscii" w:hAnsiTheme="minorAscii" w:cstheme="minorAscii"/>
        </w:rPr>
        <w:t xml:space="preserve">It is </w:t>
      </w:r>
      <w:r w:rsidRPr="6D06FC22" w:rsidR="006B0361">
        <w:rPr>
          <w:rFonts w:ascii="Calibri" w:hAnsi="Calibri" w:cs="Calibri" w:asciiTheme="minorAscii" w:hAnsiTheme="minorAscii" w:cstheme="minorAscii"/>
        </w:rPr>
        <w:t xml:space="preserve">nearly </w:t>
      </w:r>
      <w:r w:rsidRPr="6D06FC22" w:rsidR="006B0361">
        <w:rPr>
          <w:rFonts w:ascii="Calibri" w:hAnsi="Calibri" w:cs="Calibri" w:asciiTheme="minorAscii" w:hAnsiTheme="minorAscii" w:cstheme="minorAscii"/>
        </w:rPr>
        <w:t>impossible</w:t>
      </w:r>
      <w:r w:rsidRPr="6D06FC22" w:rsidR="006B0361">
        <w:rPr>
          <w:rFonts w:ascii="Calibri" w:hAnsi="Calibri" w:cs="Calibri" w:asciiTheme="minorAscii" w:hAnsiTheme="minorAscii" w:cstheme="minorAscii"/>
        </w:rPr>
        <w:t xml:space="preserve"> to</w:t>
      </w:r>
      <w:r w:rsidRPr="6D06FC22" w:rsidR="000F4D88">
        <w:rPr>
          <w:rFonts w:ascii="Calibri" w:hAnsi="Calibri" w:cs="Calibri" w:asciiTheme="minorAscii" w:hAnsiTheme="minorAscii" w:cstheme="minorAscii"/>
        </w:rPr>
        <w:t xml:space="preserve"> 100 percent prevent</w:t>
      </w:r>
      <w:r w:rsidRPr="6D06FC22" w:rsidR="006B0361">
        <w:rPr>
          <w:rFonts w:ascii="Calibri" w:hAnsi="Calibri" w:cs="Calibri" w:asciiTheme="minorAscii" w:hAnsiTheme="minorAscii" w:cstheme="minorAscii"/>
        </w:rPr>
        <w:t xml:space="preserve"> information system compromise. In fact, attackers </w:t>
      </w:r>
      <w:r w:rsidRPr="6D06FC22" w:rsidR="000F4D88">
        <w:rPr>
          <w:rFonts w:ascii="Calibri" w:hAnsi="Calibri" w:cs="Calibri" w:asciiTheme="minorAscii" w:hAnsiTheme="minorAscii" w:cstheme="minorAscii"/>
        </w:rPr>
        <w:t>plot</w:t>
      </w:r>
      <w:r w:rsidRPr="6D06FC22" w:rsidR="000F4D88">
        <w:rPr>
          <w:rFonts w:ascii="Calibri" w:hAnsi="Calibri" w:cs="Calibri" w:asciiTheme="minorAscii" w:hAnsiTheme="minorAscii" w:cstheme="minorAscii"/>
        </w:rPr>
        <w:t xml:space="preserve"> assaults</w:t>
      </w:r>
      <w:r w:rsidRPr="6D06FC22" w:rsidR="006B0361">
        <w:rPr>
          <w:rFonts w:ascii="Calibri" w:hAnsi="Calibri" w:cs="Calibri" w:asciiTheme="minorAscii" w:hAnsiTheme="minorAscii" w:cstheme="minorAscii"/>
        </w:rPr>
        <w:t xml:space="preserve"> in a variety of ways, including drive-by downloads from websites exploiting browser vulnerabilities or network-accessible vulnerabilities. Furthermore, social engineering attacks such as Phishing and malicious email attachments enable user-authorized installation of harmful programs</w:t>
      </w:r>
      <w:r w:rsidRPr="6D06FC22" w:rsidR="000F4D88">
        <w:rPr>
          <w:rFonts w:ascii="Calibri" w:hAnsi="Calibri" w:cs="Calibri" w:asciiTheme="minorAscii" w:hAnsiTheme="minorAscii" w:cstheme="minorAscii"/>
        </w:rPr>
        <w:t>.</w:t>
      </w:r>
      <w:sdt>
        <w:sdtPr>
          <w:id w:val="-234783690"/>
          <w:citation/>
          <w:placeholder>
            <w:docPart w:val="DefaultPlaceholder_1081868574"/>
          </w:placeholder>
          <w:rPr>
            <w:rFonts w:ascii="Calibri" w:hAnsi="Calibri" w:cs="Calibri" w:asciiTheme="minorAscii" w:hAnsiTheme="minorAscii" w:cstheme="minorAscii"/>
          </w:rPr>
        </w:sdtPr>
        <w:sdtContent>
          <w:r w:rsidRPr="6D06FC22">
            <w:rPr>
              <w:rFonts w:ascii="Calibri" w:hAnsi="Calibri" w:cs="Calibri" w:asciiTheme="minorAscii" w:hAnsiTheme="minorAscii" w:cstheme="minorAscii"/>
            </w:rPr>
            <w:fldChar w:fldCharType="begin"/>
          </w:r>
          <w:r w:rsidRPr="6D06FC22">
            <w:rPr>
              <w:rFonts w:ascii="Calibri" w:hAnsi="Calibri" w:cs="Calibri" w:asciiTheme="minorAscii" w:hAnsiTheme="minorAscii" w:cstheme="minorAscii"/>
            </w:rPr>
            <w:instrText xml:space="preserve"> CITATION She \l 1033 </w:instrText>
          </w:r>
          <w:r w:rsidRPr="6D06FC22">
            <w:rPr>
              <w:rFonts w:ascii="Calibri" w:hAnsi="Calibri" w:cs="Calibri" w:asciiTheme="minorAscii" w:hAnsiTheme="minorAscii" w:cstheme="minorAscii"/>
            </w:rPr>
            <w:fldChar w:fldCharType="separate"/>
          </w:r>
          <w:r w:rsidRPr="6D06FC22" w:rsidR="00155C46">
            <w:rPr>
              <w:rFonts w:ascii="Calibri" w:hAnsi="Calibri" w:cs="Calibri" w:asciiTheme="minorAscii" w:hAnsiTheme="minorAscii" w:cstheme="minorAscii"/>
              <w:noProof/>
            </w:rPr>
            <w:t>(Sherly Abraham)</w:t>
          </w:r>
          <w:r w:rsidRPr="6D06FC22">
            <w:rPr>
              <w:rFonts w:ascii="Calibri" w:hAnsi="Calibri" w:cs="Calibri" w:asciiTheme="minorAscii" w:hAnsiTheme="minorAscii" w:cstheme="minorAscii"/>
            </w:rPr>
            <w:fldChar w:fldCharType="end"/>
          </w:r>
        </w:sdtContent>
        <w:sdtEndPr>
          <w:rPr>
            <w:rFonts w:ascii="Calibri" w:hAnsi="Calibri" w:cs="Calibri" w:asciiTheme="minorAscii" w:hAnsiTheme="minorAscii" w:cstheme="minorAscii"/>
          </w:rPr>
        </w:sdtEndPr>
      </w:sdt>
    </w:p>
    <w:p w:rsidRPr="006B0361" w:rsidR="00155C46" w:rsidP="6D06FC22" w:rsidRDefault="00155C46" w14:paraId="30C310A0" w14:textId="010FB563">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In 2010 Symantec </w:t>
      </w:r>
      <w:sdt>
        <w:sdtPr>
          <w:id w:val="-655531734"/>
          <w:citation/>
          <w:placeholder>
            <w:docPart w:val="DefaultPlaceholder_1081868574"/>
          </w:placeholder>
          <w:rPr>
            <w:rFonts w:ascii="Calibri" w:hAnsi="Calibri" w:cs="Calibri" w:asciiTheme="minorAscii" w:hAnsiTheme="minorAscii" w:cstheme="minorAscii"/>
          </w:rPr>
        </w:sdtPr>
        <w:sdtContent>
          <w:r w:rsidRPr="6D06FC22">
            <w:rPr>
              <w:rFonts w:ascii="Calibri" w:hAnsi="Calibri" w:cs="Calibri" w:asciiTheme="minorAscii" w:hAnsiTheme="minorAscii" w:cstheme="minorAscii"/>
            </w:rPr>
            <w:fldChar w:fldCharType="begin"/>
          </w:r>
          <w:r w:rsidRPr="6D06FC22">
            <w:rPr>
              <w:rFonts w:ascii="Calibri" w:hAnsi="Calibri" w:cs="Calibri" w:asciiTheme="minorAscii" w:hAnsiTheme="minorAscii" w:cstheme="minorAscii"/>
            </w:rPr>
            <w:instrText xml:space="preserve"> CITATION Kar10 \l 1033 </w:instrText>
          </w:r>
          <w:r w:rsidRPr="6D06FC22">
            <w:rPr>
              <w:rFonts w:ascii="Calibri" w:hAnsi="Calibri" w:cs="Calibri" w:asciiTheme="minorAscii" w:hAnsiTheme="minorAscii" w:cstheme="minorAscii"/>
            </w:rPr>
            <w:fldChar w:fldCharType="separate"/>
          </w:r>
          <w:r w:rsidRPr="6D06FC22" w:rsidR="00155C46">
            <w:rPr>
              <w:rFonts w:ascii="Calibri" w:hAnsi="Calibri" w:cs="Calibri" w:asciiTheme="minorAscii" w:hAnsiTheme="minorAscii" w:cstheme="minorAscii"/>
              <w:noProof/>
            </w:rPr>
            <w:t>(Karthik Selvaraj, 2010)</w:t>
          </w:r>
          <w:r w:rsidRPr="6D06FC22">
            <w:rPr>
              <w:rFonts w:ascii="Calibri" w:hAnsi="Calibri" w:cs="Calibri" w:asciiTheme="minorAscii" w:hAnsiTheme="minorAscii" w:cstheme="minorAscii"/>
            </w:rPr>
            <w:fldChar w:fldCharType="end"/>
          </w:r>
        </w:sdtContent>
        <w:sdtEndPr>
          <w:rPr>
            <w:rFonts w:ascii="Calibri" w:hAnsi="Calibri" w:cs="Calibri" w:asciiTheme="minorAscii" w:hAnsiTheme="minorAscii" w:cstheme="minorAscii"/>
          </w:rPr>
        </w:sdtEndPr>
      </w:sdt>
      <w:r w:rsidRPr="6D06FC22" w:rsidR="00155C46">
        <w:rPr>
          <w:rFonts w:ascii="Calibri" w:hAnsi="Calibri" w:cs="Calibri" w:asciiTheme="minorAscii" w:hAnsiTheme="minorAscii" w:cstheme="minorAscii"/>
        </w:rPr>
        <w:t xml:space="preserve">reported a significant rise in PDF attacks, </w:t>
      </w:r>
      <w:r w:rsidRPr="6D06FC22" w:rsidR="3B152361">
        <w:rPr>
          <w:rFonts w:ascii="Calibri" w:hAnsi="Calibri" w:cs="Calibri" w:asciiTheme="minorAscii" w:hAnsiTheme="minorAscii" w:cstheme="minorAscii"/>
        </w:rPr>
        <w:t xml:space="preserve">justifying</w:t>
      </w:r>
      <w:r w:rsidRPr="6D06FC22" w:rsidR="00155C46">
        <w:rPr>
          <w:rFonts w:ascii="Calibri" w:hAnsi="Calibri" w:cs="Calibri" w:asciiTheme="minorAscii" w:hAnsiTheme="minorAscii" w:cstheme="minorAscii"/>
        </w:rPr>
        <w:t xml:space="preserve"> it with a corresponding rise in the vulnerabilities </w:t>
      </w:r>
      <w:r w:rsidRPr="6D06FC22" w:rsidR="00155C46">
        <w:rPr>
          <w:rFonts w:ascii="Calibri" w:hAnsi="Calibri" w:cs="Calibri" w:asciiTheme="minorAscii" w:hAnsiTheme="minorAscii" w:cstheme="minorAscii"/>
        </w:rPr>
        <w:t xml:space="preserve">identified</w:t>
      </w:r>
      <w:r w:rsidRPr="6D06FC22" w:rsidR="00155C46">
        <w:rPr>
          <w:rFonts w:ascii="Calibri" w:hAnsi="Calibri" w:cs="Calibri" w:asciiTheme="minorAscii" w:hAnsiTheme="minorAscii" w:cstheme="minorAscii"/>
        </w:rPr>
        <w:t xml:space="preserve"> in the Adobe Reader software. primarily due to an increase in the vulnerabilities detected in the Adobe Reader program. More recently, </w:t>
      </w:r>
      <w:r w:rsidRPr="6D06FC22" w:rsidR="00155C46">
        <w:rPr>
          <w:rFonts w:ascii="Calibri" w:hAnsi="Calibri" w:cs="Calibri" w:asciiTheme="minorAscii" w:hAnsiTheme="minorAscii" w:cstheme="minorAscii"/>
        </w:rPr>
        <w:t xml:space="preserve">Ke</w:t>
      </w:r>
      <w:r w:rsidRPr="6D06FC22" w:rsidR="00155C46">
        <w:rPr>
          <w:rFonts w:ascii="Calibri" w:hAnsi="Calibri" w:cs="Calibri" w:asciiTheme="minorAscii" w:hAnsiTheme="minorAscii" w:cstheme="minorAscii"/>
        </w:rPr>
        <w:t xml:space="preserve"> Liu reported </w:t>
      </w:r>
      <w:sdt>
        <w:sdtPr>
          <w:id w:val="1531368028"/>
          <w:citation/>
          <w:placeholder>
            <w:docPart w:val="DefaultPlaceholder_1081868574"/>
          </w:placeholder>
          <w:rPr>
            <w:rFonts w:ascii="Calibri" w:hAnsi="Calibri" w:cs="Calibri" w:asciiTheme="minorAscii" w:hAnsiTheme="minorAscii" w:cstheme="minorAscii"/>
          </w:rPr>
        </w:sdtPr>
        <w:sdtContent>
          <w:r w:rsidRPr="6D06FC22">
            <w:rPr>
              <w:rFonts w:ascii="Calibri" w:hAnsi="Calibri" w:cs="Calibri" w:asciiTheme="minorAscii" w:hAnsiTheme="minorAscii" w:cstheme="minorAscii"/>
            </w:rPr>
            <w:fldChar w:fldCharType="begin"/>
          </w:r>
          <w:r w:rsidRPr="6D06FC22">
            <w:rPr>
              <w:rFonts w:ascii="Calibri" w:hAnsi="Calibri" w:cs="Calibri" w:asciiTheme="minorAscii" w:hAnsiTheme="minorAscii" w:cstheme="minorAscii"/>
            </w:rPr>
            <w:instrText xml:space="preserve"> CITATION KeL17 \l 1033 </w:instrText>
          </w:r>
          <w:r w:rsidRPr="6D06FC22">
            <w:rPr>
              <w:rFonts w:ascii="Calibri" w:hAnsi="Calibri" w:cs="Calibri" w:asciiTheme="minorAscii" w:hAnsiTheme="minorAscii" w:cstheme="minorAscii"/>
            </w:rPr>
            <w:fldChar w:fldCharType="separate"/>
          </w:r>
          <w:r w:rsidRPr="6D06FC22" w:rsidR="00155C46">
            <w:rPr>
              <w:rFonts w:ascii="Calibri" w:hAnsi="Calibri" w:cs="Calibri" w:asciiTheme="minorAscii" w:hAnsiTheme="minorAscii" w:cstheme="minorAscii"/>
              <w:noProof/>
            </w:rPr>
            <w:t>(Liu, 2017)</w:t>
          </w:r>
          <w:r w:rsidRPr="6D06FC22">
            <w:rPr>
              <w:rFonts w:ascii="Calibri" w:hAnsi="Calibri" w:cs="Calibri" w:asciiTheme="minorAscii" w:hAnsiTheme="minorAscii" w:cstheme="minorAscii"/>
            </w:rPr>
            <w:fldChar w:fldCharType="end"/>
          </w:r>
        </w:sdtContent>
        <w:sdtEndPr>
          <w:rPr>
            <w:rFonts w:ascii="Calibri" w:hAnsi="Calibri" w:cs="Calibri" w:asciiTheme="minorAscii" w:hAnsiTheme="minorAscii" w:cstheme="minorAscii"/>
          </w:rPr>
        </w:sdtEndPr>
      </w:sdt>
      <w:r w:rsidRPr="6D06FC22" w:rsidR="00155C46">
        <w:rPr>
          <w:rFonts w:ascii="Calibri" w:hAnsi="Calibri" w:cs="Calibri" w:asciiTheme="minorAscii" w:hAnsiTheme="minorAscii" w:cstheme="minorAscii"/>
        </w:rPr>
        <w:t xml:space="preserve"> on his discovery of more than 150 vulnerabilities in the most popular PDF reader software solutions since December 2015. </w:t>
      </w:r>
      <w:r w:rsidRPr="6D06FC22" w:rsidR="00155C46">
        <w:rPr>
          <w:rFonts w:ascii="Calibri" w:hAnsi="Calibri" w:cs="Calibri" w:asciiTheme="minorAscii" w:hAnsiTheme="minorAscii" w:cstheme="minorAscii"/>
        </w:rPr>
        <w:t xml:space="preserve">This </w:t>
      </w:r>
      <w:r w:rsidRPr="6D06FC22" w:rsidR="00155C46">
        <w:rPr>
          <w:rFonts w:ascii="Calibri" w:hAnsi="Calibri" w:cs="Calibri" w:asciiTheme="minorAscii" w:hAnsiTheme="minorAscii" w:cstheme="minorAscii"/>
        </w:rPr>
        <w:t xml:space="preserve">later</w:t>
      </w:r>
      <w:r w:rsidRPr="6D06FC22" w:rsidR="00155C46">
        <w:rPr>
          <w:rFonts w:ascii="Calibri" w:hAnsi="Calibri" w:cs="Calibri" w:asciiTheme="minorAscii" w:hAnsiTheme="minorAscii" w:cstheme="minorAscii"/>
        </w:rPr>
        <w:t xml:space="preserve"> story </w:t>
      </w:r>
      <w:r w:rsidRPr="6D06FC22" w:rsidR="00155C46">
        <w:rPr>
          <w:rFonts w:ascii="Calibri" w:hAnsi="Calibri" w:cs="Calibri" w:asciiTheme="minorAscii" w:hAnsiTheme="minorAscii" w:cstheme="minorAscii"/>
        </w:rPr>
        <w:t xml:space="preserve">demonstrates</w:t>
      </w:r>
      <w:r w:rsidRPr="6D06FC22" w:rsidR="00155C46">
        <w:rPr>
          <w:rFonts w:ascii="Calibri" w:hAnsi="Calibri" w:cs="Calibri" w:asciiTheme="minorAscii" w:hAnsiTheme="minorAscii" w:cstheme="minorAscii"/>
        </w:rPr>
        <w:t xml:space="preserve"> how, even today, PDF is an important infection vector with a vast attack surface.</w:t>
      </w:r>
      <w:r w:rsidRPr="6D06FC22" w:rsidR="00155C46">
        <w:rPr>
          <w:rFonts w:ascii="Calibri" w:hAnsi="Calibri" w:cs="Calibri" w:asciiTheme="minorAscii" w:hAnsiTheme="minorAscii" w:cstheme="minorAscii"/>
        </w:rPr>
        <w:t xml:space="preserve"> As illustrated in Figure I, the number of PDF attacks registered by Symantec has </w:t>
      </w:r>
      <w:r w:rsidRPr="6D06FC22" w:rsidR="40D2016B">
        <w:rPr>
          <w:rFonts w:ascii="Calibri" w:hAnsi="Calibri" w:cs="Calibri" w:asciiTheme="minorAscii" w:hAnsiTheme="minorAscii" w:cstheme="minorAscii"/>
        </w:rPr>
        <w:t xml:space="preserve">increased, </w:t>
      </w:r>
      <w:r w:rsidRPr="6D06FC22" w:rsidR="40D2016B">
        <w:rPr>
          <w:rFonts w:ascii="Calibri" w:hAnsi="Calibri" w:cs="Calibri" w:asciiTheme="minorAscii" w:hAnsiTheme="minorAscii" w:cstheme="minorAscii"/>
        </w:rPr>
        <w:t xml:space="preserve">indicating</w:t>
      </w:r>
      <w:r w:rsidRPr="6D06FC22" w:rsidR="00155C46">
        <w:rPr>
          <w:rFonts w:ascii="Calibri" w:hAnsi="Calibri" w:cs="Calibri" w:asciiTheme="minorAscii" w:hAnsiTheme="minorAscii" w:cstheme="minorAscii"/>
        </w:rPr>
        <w:t xml:space="preserve"> that the PDF file type is being targeted more </w:t>
      </w:r>
      <w:r w:rsidRPr="6D06FC22" w:rsidR="00155C46">
        <w:rPr>
          <w:rFonts w:ascii="Calibri" w:hAnsi="Calibri" w:cs="Calibri" w:asciiTheme="minorAscii" w:hAnsiTheme="minorAscii" w:cstheme="minorAscii"/>
        </w:rPr>
        <w:t xml:space="preserve">frequently</w:t>
      </w:r>
      <w:r w:rsidRPr="6D06FC22" w:rsidR="00155C46">
        <w:rPr>
          <w:rFonts w:ascii="Calibri" w:hAnsi="Calibri" w:cs="Calibri" w:asciiTheme="minorAscii" w:hAnsiTheme="minorAscii" w:cstheme="minorAscii"/>
        </w:rPr>
        <w:t xml:space="preserve">. The spikes in these graphs correspond to the release of various PDF-related </w:t>
      </w:r>
      <w:r w:rsidRPr="6D06FC22" w:rsidR="6DAAF6AE">
        <w:rPr>
          <w:rFonts w:ascii="Calibri" w:hAnsi="Calibri" w:cs="Calibri" w:asciiTheme="minorAscii" w:hAnsiTheme="minorAscii" w:cstheme="minorAscii"/>
        </w:rPr>
        <w:t xml:space="preserve">CVEs (Common Vulnerabilities and Exposures)</w:t>
      </w:r>
      <w:r w:rsidRPr="6D06FC22" w:rsidR="00155C46">
        <w:rPr>
          <w:rFonts w:ascii="Calibri" w:hAnsi="Calibri" w:cs="Calibri" w:asciiTheme="minorAscii" w:hAnsiTheme="minorAscii" w:cstheme="minorAscii"/>
        </w:rPr>
        <w:t xml:space="preserve">.</w:t>
      </w:r>
    </w:p>
    <w:p w:rsidRPr="006B0361" w:rsidR="00155C46" w:rsidP="006B0361" w:rsidRDefault="00155C46" w14:paraId="4661853E" w14:textId="77777777">
      <w:pPr>
        <w:pStyle w:val="NormalWeb"/>
        <w:jc w:val="center"/>
        <w:rPr>
          <w:rFonts w:asciiTheme="minorHAnsi" w:hAnsiTheme="minorHAnsi" w:cstheme="minorHAnsi"/>
        </w:rPr>
      </w:pPr>
      <w:r w:rsidRPr="006B0361">
        <w:rPr>
          <w:rFonts w:asciiTheme="minorHAnsi" w:hAnsiTheme="minorHAnsi" w:cstheme="minorHAnsi"/>
          <w:noProof/>
          <w14:ligatures w14:val="standardContextual"/>
        </w:rPr>
        <w:lastRenderedPageBreak/>
        <w:drawing>
          <wp:inline distT="0" distB="0" distL="0" distR="0" wp14:anchorId="63B110EE" wp14:editId="6ADB760F">
            <wp:extent cx="3144416" cy="2331436"/>
            <wp:effectExtent l="0" t="0" r="5715" b="5715"/>
            <wp:docPr id="1427213364" name="Picture 1" descr="Figure 1&#10;SOURCE: https://studylib.net/doc/18609162/the-rise-of-pdf-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13364" name="Picture 1" descr="Figure 1&#10;SOURCE: https://studylib.net/doc/18609162/the-rise-of-pdf-malwa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7786" cy="2356178"/>
                    </a:xfrm>
                    <a:prstGeom prst="rect">
                      <a:avLst/>
                    </a:prstGeom>
                  </pic:spPr>
                </pic:pic>
              </a:graphicData>
            </a:graphic>
          </wp:inline>
        </w:drawing>
      </w:r>
    </w:p>
    <w:p w:rsidRPr="006B0361" w:rsidR="00953291" w:rsidP="6D06FC22" w:rsidRDefault="00155C46" w14:paraId="7D197DA0" w14:textId="760945DE">
      <w:pPr>
        <w:pStyle w:val="NormalWeb"/>
        <w:jc w:val="center"/>
        <w:rPr>
          <w:rFonts w:ascii="Calibri" w:hAnsi="Calibri" w:cs="Calibri" w:asciiTheme="minorAscii" w:hAnsiTheme="minorAscii" w:cstheme="minorAscii"/>
          <w:lang w:val="fr-FR"/>
        </w:rPr>
      </w:pPr>
      <w:r w:rsidRPr="6D06FC22" w:rsidR="00366B94">
        <w:rPr>
          <w:rFonts w:ascii="Calibri" w:hAnsi="Calibri" w:cs="Calibri" w:asciiTheme="minorAscii" w:hAnsiTheme="minorAscii" w:cstheme="minorAscii"/>
          <w:lang w:val="fr-FR"/>
        </w:rPr>
        <w:t>F</w:t>
      </w:r>
      <w:r w:rsidRPr="6D06FC22" w:rsidR="00366B94">
        <w:rPr>
          <w:rFonts w:ascii="Calibri" w:hAnsi="Calibri" w:cs="Calibri" w:asciiTheme="minorAscii" w:hAnsiTheme="minorAscii" w:cstheme="minorAscii"/>
          <w:lang w:val="fr-FR"/>
        </w:rPr>
        <w:t>igure</w:t>
      </w:r>
      <w:r w:rsidRPr="6D06FC22" w:rsidR="00366B94">
        <w:rPr>
          <w:rFonts w:ascii="Calibri" w:hAnsi="Calibri" w:cs="Calibri" w:asciiTheme="minorAscii" w:hAnsiTheme="minorAscii" w:cstheme="minorAscii"/>
          <w:lang w:val="fr-FR"/>
        </w:rPr>
        <w:t xml:space="preserve"> </w:t>
      </w:r>
      <w:r w:rsidRPr="6D06FC22" w:rsidR="00155C46">
        <w:rPr>
          <w:rFonts w:ascii="Calibri" w:hAnsi="Calibri" w:cs="Calibri" w:asciiTheme="minorAscii" w:hAnsiTheme="minorAscii" w:cstheme="minorAscii"/>
          <w:lang w:val="fr-FR"/>
        </w:rPr>
        <w:t>1</w:t>
      </w:r>
    </w:p>
    <w:p w:rsidRPr="006B0361" w:rsidR="00155C46" w:rsidP="006B0361" w:rsidRDefault="00155C46" w14:paraId="63CA9F0F" w14:textId="2877BD9B">
      <w:pPr>
        <w:pStyle w:val="NormalWeb"/>
        <w:jc w:val="center"/>
        <w:rPr>
          <w:rFonts w:asciiTheme="minorHAnsi" w:hAnsiTheme="minorHAnsi" w:cstheme="minorHAnsi"/>
          <w:lang w:val="fr-FR"/>
        </w:rPr>
      </w:pPr>
      <w:r w:rsidRPr="006B0361">
        <w:rPr>
          <w:rFonts w:asciiTheme="minorHAnsi" w:hAnsiTheme="minorHAnsi" w:cstheme="minorHAnsi"/>
          <w:lang w:val="fr-FR"/>
        </w:rPr>
        <w:t xml:space="preserve">Source : </w:t>
      </w:r>
      <w:hyperlink w:history="1" r:id="rId7">
        <w:r w:rsidRPr="006B0361">
          <w:rPr>
            <w:rStyle w:val="Hyperlink"/>
            <w:rFonts w:asciiTheme="minorHAnsi" w:hAnsiTheme="minorHAnsi" w:cstheme="minorHAnsi"/>
            <w:color w:val="auto"/>
            <w:lang w:val="fr-FR"/>
          </w:rPr>
          <w:t>https://studylib.net/doc/18609162/the-rise-of-pdf-malware</w:t>
        </w:r>
      </w:hyperlink>
    </w:p>
    <w:p w:rsidRPr="006B0361" w:rsidR="00155C46" w:rsidP="006B0361" w:rsidRDefault="00155C46" w14:paraId="6F44FD1B" w14:textId="77777777">
      <w:pPr>
        <w:pStyle w:val="NormalWeb"/>
        <w:jc w:val="both"/>
        <w:rPr>
          <w:rFonts w:asciiTheme="minorHAnsi" w:hAnsiTheme="minorHAnsi" w:cstheme="minorHAnsi"/>
        </w:rPr>
      </w:pPr>
      <w:r w:rsidRPr="006B0361">
        <w:rPr>
          <w:rFonts w:asciiTheme="minorHAnsi" w:hAnsiTheme="minorHAnsi" w:cstheme="minorHAnsi"/>
        </w:rPr>
        <w:t>The attacks described above are merely a small sample of the options available to an attacker in order to exploit the vulnerabilities of PDF readers. Nonetheless, they clearly demonstrate how sophisticated and diverse such attacks may be, as well as the difficulty of detection.</w:t>
      </w:r>
    </w:p>
    <w:p w:rsidRPr="006B0361" w:rsidR="00155C46" w:rsidP="6D06FC22" w:rsidRDefault="00155C46" w14:paraId="219E68BD" w14:textId="5E719223">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Despite the efforts of software vendors like Adobe, PDF software is </w:t>
      </w:r>
      <w:r w:rsidRPr="6D06FC22" w:rsidR="00155C46">
        <w:rPr>
          <w:rFonts w:ascii="Calibri" w:hAnsi="Calibri" w:cs="Calibri" w:asciiTheme="minorAscii" w:hAnsiTheme="minorAscii" w:cstheme="minorAscii"/>
        </w:rPr>
        <w:t>frequently</w:t>
      </w:r>
      <w:r w:rsidRPr="6D06FC22" w:rsidR="00155C46">
        <w:rPr>
          <w:rFonts w:ascii="Calibri" w:hAnsi="Calibri" w:cs="Calibri" w:asciiTheme="minorAscii" w:hAnsiTheme="minorAscii" w:cstheme="minorAscii"/>
        </w:rPr>
        <w:t xml:space="preserve"> vulnerable to zero-day attacks, exploiting the integration of PDF file format's connection with third-party technologies (e.g., JavaScript or Flash), making the construction of ad-hoc patches difficult. Furthermore, due to the architectural complexity of PDF files and the wide range of code obfuscation techniques used by criminals, antivirus providers struggle to </w:t>
      </w:r>
      <w:r w:rsidRPr="6D06FC22" w:rsidR="00155C46">
        <w:rPr>
          <w:rFonts w:ascii="Calibri" w:hAnsi="Calibri" w:cs="Calibri" w:asciiTheme="minorAscii" w:hAnsiTheme="minorAscii" w:cstheme="minorAscii"/>
        </w:rPr>
        <w:t>provide</w:t>
      </w:r>
      <w:r w:rsidRPr="6D06FC22" w:rsidR="00155C46">
        <w:rPr>
          <w:rFonts w:ascii="Calibri" w:hAnsi="Calibri" w:cs="Calibri" w:asciiTheme="minorAscii" w:hAnsiTheme="minorAscii" w:cstheme="minorAscii"/>
        </w:rPr>
        <w:t xml:space="preserve"> protection against innovative or even recognized attacks. Attackers </w:t>
      </w:r>
      <w:r w:rsidRPr="6D06FC22" w:rsidR="784B0070">
        <w:rPr>
          <w:rFonts w:ascii="Calibri" w:hAnsi="Calibri" w:cs="Calibri" w:asciiTheme="minorAscii" w:hAnsiTheme="minorAscii" w:cstheme="minorAscii"/>
        </w:rPr>
        <w:t>adopt</w:t>
      </w:r>
      <w:r w:rsidRPr="6D06FC22" w:rsidR="00155C46">
        <w:rPr>
          <w:rFonts w:ascii="Calibri" w:hAnsi="Calibri" w:cs="Calibri" w:asciiTheme="minorAscii" w:hAnsiTheme="minorAscii" w:cstheme="minorAscii"/>
        </w:rPr>
        <w:t xml:space="preserve"> JavaScript code to exploit PDF vulnerabilities, by </w:t>
      </w:r>
      <w:r w:rsidRPr="6D06FC22" w:rsidR="00155C46">
        <w:rPr>
          <w:rFonts w:ascii="Calibri" w:hAnsi="Calibri" w:cs="Calibri" w:asciiTheme="minorAscii" w:hAnsiTheme="minorAscii" w:cstheme="minorAscii"/>
        </w:rPr>
        <w:t>leveraging</w:t>
      </w:r>
      <w:r w:rsidRPr="6D06FC22" w:rsidR="00155C46">
        <w:rPr>
          <w:rFonts w:ascii="Calibri" w:hAnsi="Calibri" w:cs="Calibri" w:asciiTheme="minorAscii" w:hAnsiTheme="minorAscii" w:cstheme="minorAscii"/>
        </w:rPr>
        <w:t xml:space="preserve"> on well-known techniques, such as Return Oriented Programming and Heap Spraying</w:t>
      </w:r>
    </w:p>
    <w:p w:rsidRPr="002C27A8" w:rsidR="00155C46" w:rsidP="6D06FC22" w:rsidRDefault="00155C46" w14:paraId="7FEDE76B" w14:textId="761274FE">
      <w:pPr>
        <w:pStyle w:val="NormalWeb"/>
        <w:jc w:val="both"/>
        <w:rPr>
          <w:rFonts w:ascii="Calibri" w:hAnsi="Calibri" w:cs="Calibri" w:asciiTheme="minorAscii" w:hAnsiTheme="minorAscii" w:cstheme="minorAscii"/>
          <w:b w:val="1"/>
          <w:bCs w:val="1"/>
          <w:sz w:val="28"/>
          <w:szCs w:val="28"/>
        </w:rPr>
      </w:pPr>
      <w:r w:rsidRPr="6D06FC22" w:rsidR="00155C46">
        <w:rPr>
          <w:rFonts w:ascii="Calibri" w:hAnsi="Calibri" w:cs="Calibri" w:asciiTheme="minorAscii" w:hAnsiTheme="minorAscii" w:cstheme="minorAscii"/>
          <w:b w:val="1"/>
          <w:bCs w:val="1"/>
          <w:sz w:val="28"/>
          <w:szCs w:val="28"/>
        </w:rPr>
        <w:t xml:space="preserve">Static </w:t>
      </w:r>
      <w:r w:rsidRPr="6D06FC22" w:rsidR="00BE7C77">
        <w:rPr>
          <w:rFonts w:ascii="Calibri" w:hAnsi="Calibri" w:cs="Calibri" w:asciiTheme="minorAscii" w:hAnsiTheme="minorAscii" w:cstheme="minorAscii"/>
          <w:b w:val="1"/>
          <w:bCs w:val="1"/>
          <w:sz w:val="28"/>
          <w:szCs w:val="28"/>
        </w:rPr>
        <w:t xml:space="preserve">and Dynamic </w:t>
      </w:r>
      <w:r w:rsidRPr="6D06FC22" w:rsidR="00155C46">
        <w:rPr>
          <w:rFonts w:ascii="Calibri" w:hAnsi="Calibri" w:cs="Calibri" w:asciiTheme="minorAscii" w:hAnsiTheme="minorAscii" w:cstheme="minorAscii"/>
          <w:b w:val="1"/>
          <w:bCs w:val="1"/>
          <w:sz w:val="28"/>
          <w:szCs w:val="28"/>
        </w:rPr>
        <w:t xml:space="preserve">Malware Analysis </w:t>
      </w:r>
    </w:p>
    <w:p w:rsidRPr="006B0361" w:rsidR="00155C46" w:rsidP="6D06FC22" w:rsidRDefault="00155C46" w14:paraId="64D3EE3A" w14:textId="3E6AAF82">
      <w:pPr>
        <w:pStyle w:val="NormalWeb"/>
        <w:spacing w:before="0" w:beforeAutospacing="off" w:after="360" w:afterAutospacing="off"/>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Due to the creative techniques threat actors employ to spread malware, Malware Detection, Endpoint Detection and Response (EDR) is a huge focus in industry and academia. Malware analysis and detection is an essential technology that extracts the runtime behavior of malware and supplies signatures to detection systems and </w:t>
      </w:r>
      <w:r w:rsidRPr="6D06FC22" w:rsidR="00155C46">
        <w:rPr>
          <w:rFonts w:ascii="Calibri" w:hAnsi="Calibri" w:cs="Calibri" w:asciiTheme="minorAscii" w:hAnsiTheme="minorAscii" w:cstheme="minorAscii"/>
        </w:rPr>
        <w:t>provides</w:t>
      </w:r>
      <w:r w:rsidRPr="6D06FC22" w:rsidR="00155C46">
        <w:rPr>
          <w:rFonts w:ascii="Calibri" w:hAnsi="Calibri" w:cs="Calibri" w:asciiTheme="minorAscii" w:hAnsiTheme="minorAscii" w:cstheme="minorAscii"/>
        </w:rPr>
        <w:t xml:space="preserve"> evidence for recovery, </w:t>
      </w:r>
      <w:r w:rsidRPr="6D06FC22" w:rsidR="4A44F790">
        <w:rPr>
          <w:rFonts w:ascii="Calibri" w:hAnsi="Calibri" w:cs="Calibri" w:asciiTheme="minorAscii" w:hAnsiTheme="minorAscii" w:cstheme="minorAscii"/>
        </w:rPr>
        <w:t>cleanup,</w:t>
      </w:r>
      <w:r w:rsidRPr="6D06FC22" w:rsidR="00155C46">
        <w:rPr>
          <w:rFonts w:ascii="Calibri" w:hAnsi="Calibri" w:cs="Calibri" w:asciiTheme="minorAscii" w:hAnsiTheme="minorAscii" w:cstheme="minorAscii"/>
        </w:rPr>
        <w:t xml:space="preserve"> and forensics. Malware analysis is the first stage in effectively tackling malware spread, its goal is to extract the content of malware which is used to detect it. There are </w:t>
      </w:r>
      <w:r w:rsidRPr="6D06FC22" w:rsidR="00155C46">
        <w:rPr>
          <w:rFonts w:ascii="Calibri" w:hAnsi="Calibri" w:cs="Calibri" w:asciiTheme="minorAscii" w:hAnsiTheme="minorAscii" w:cstheme="minorAscii"/>
        </w:rPr>
        <w:t>mainly two</w:t>
      </w:r>
      <w:r w:rsidRPr="6D06FC22" w:rsidR="00155C46">
        <w:rPr>
          <w:rFonts w:ascii="Calibri" w:hAnsi="Calibri" w:cs="Calibri" w:asciiTheme="minorAscii" w:hAnsiTheme="minorAscii" w:cstheme="minorAscii"/>
        </w:rPr>
        <w:t xml:space="preserve"> kinds of malware analysis: static analysis and dynamic analysis.</w:t>
      </w:r>
    </w:p>
    <w:p w:rsidRPr="006B0361" w:rsidR="00155C46" w:rsidP="6D06FC22" w:rsidRDefault="00155C46" w14:paraId="316718BD" w14:textId="537DFB0E">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Static Analysis is a malware analysis technique </w:t>
      </w:r>
      <w:r w:rsidRPr="6D06FC22" w:rsidR="7C5BAC91">
        <w:rPr>
          <w:rFonts w:ascii="Calibri" w:hAnsi="Calibri" w:cs="Calibri" w:asciiTheme="minorAscii" w:hAnsiTheme="minorAscii" w:cstheme="minorAscii"/>
        </w:rPr>
        <w:t xml:space="preserve">in</w:t>
      </w:r>
      <w:r w:rsidRPr="6D06FC22" w:rsidR="00155C46">
        <w:rPr>
          <w:rFonts w:ascii="Calibri" w:hAnsi="Calibri" w:cs="Calibri" w:asciiTheme="minorAscii" w:hAnsiTheme="minorAscii" w:cstheme="minorAscii"/>
        </w:rPr>
        <w:t xml:space="preserve"> which the malware is not executed or run. It includes the following basic Static Analysis methods: Generic Information Analysis, Code Analysis, Control Flow Analysis and File Structure Analysis, these are the general stages for Static Analysis, </w:t>
      </w:r>
      <w:r w:rsidRPr="6D06FC22" w:rsidR="00155C46">
        <w:rPr>
          <w:rFonts w:ascii="Calibri" w:hAnsi="Calibri" w:cs="Calibri" w:asciiTheme="minorAscii" w:hAnsiTheme="minorAscii" w:cstheme="minorAscii"/>
        </w:rPr>
        <w:t xml:space="preserve">however other research may include some </w:t>
      </w:r>
      <w:r w:rsidRPr="6D06FC22" w:rsidR="00155C46">
        <w:rPr>
          <w:rFonts w:ascii="Calibri" w:hAnsi="Calibri" w:cs="Calibri" w:asciiTheme="minorAscii" w:hAnsiTheme="minorAscii" w:cstheme="minorAscii"/>
        </w:rPr>
        <w:t>additional</w:t>
      </w:r>
      <w:r w:rsidRPr="6D06FC22" w:rsidR="00155C46">
        <w:rPr>
          <w:rFonts w:ascii="Calibri" w:hAnsi="Calibri" w:cs="Calibri" w:asciiTheme="minorAscii" w:hAnsiTheme="minorAscii" w:cstheme="minorAscii"/>
        </w:rPr>
        <w:t xml:space="preserve"> stages. Generic Information aka Metadata analysis is usually the first thing that is done, then a code analysis which is a crucial technique in static malware analysis that involves inspecting the code of a malware sample to understand its behavior, and potential vulnerabilities. Reverse engineers and security analysts perform code analysis to gain insights into how </w:t>
      </w:r>
      <w:r w:rsidRPr="6D06FC22" w:rsidR="1CA5BAC9">
        <w:rPr>
          <w:rFonts w:ascii="Calibri" w:hAnsi="Calibri" w:cs="Calibri" w:asciiTheme="minorAscii" w:hAnsiTheme="minorAscii" w:cstheme="minorAscii"/>
        </w:rPr>
        <w:t>malware</w:t>
      </w:r>
      <w:r w:rsidRPr="6D06FC22" w:rsidR="00155C46">
        <w:rPr>
          <w:rFonts w:ascii="Calibri" w:hAnsi="Calibri" w:cs="Calibri" w:asciiTheme="minorAscii" w:hAnsiTheme="minorAscii" w:cstheme="minorAscii"/>
        </w:rPr>
        <w:t xml:space="preserve"> behaves and to develop effective countermeasures. To understand the rationale and flow of execution, analysts examine the control flow of the malware's code. They look for loops, conditionals, function calls, and other control structures to figure out how malware works. File structure analysis is a (Tree based Analysis) which analyzes the interconnection between the different objects of the PDF. </w:t>
      </w:r>
      <w:r w:rsidRPr="6D06FC22" w:rsidR="00155C46">
        <w:rPr>
          <w:rFonts w:ascii="Calibri" w:hAnsi="Calibri" w:cs="Calibri" w:asciiTheme="minorAscii" w:hAnsiTheme="minorAscii" w:cstheme="minorAscii"/>
        </w:rPr>
        <w:lastRenderedPageBreak/>
        <w:t>PeePDF</w:t>
      </w:r>
      <w:r w:rsidRPr="6D06FC22" w:rsidR="00155C46">
        <w:rPr>
          <w:rFonts w:ascii="Calibri" w:hAnsi="Calibri" w:cs="Calibri" w:asciiTheme="minorAscii" w:hAnsiTheme="minorAscii" w:cstheme="minorAscii"/>
          <w:position w:val="8"/>
        </w:rPr>
        <w:t xml:space="preserve"> </w:t>
      </w:r>
      <w:r w:rsidRPr="6D06FC22" w:rsidR="00155C46">
        <w:rPr>
          <w:rFonts w:ascii="Calibri" w:hAnsi="Calibri" w:cs="Calibri" w:asciiTheme="minorAscii" w:hAnsiTheme="minorAscii" w:cstheme="minorAscii"/>
        </w:rPr>
        <w:t xml:space="preserve">is a publicly available software that automatically performs this operation. Origami is </w:t>
      </w:r>
      <w:r w:rsidRPr="6D06FC22" w:rsidR="5CE4C06A">
        <w:rPr>
          <w:rFonts w:ascii="Calibri" w:hAnsi="Calibri" w:cs="Calibri" w:asciiTheme="minorAscii" w:hAnsiTheme="minorAscii" w:cstheme="minorAscii"/>
        </w:rPr>
        <w:t xml:space="preserve">like</w:t>
      </w:r>
      <w:r w:rsidRPr="6D06FC22" w:rsidR="00155C46">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 xml:space="preserve">PeePDF</w:t>
      </w:r>
      <w:r w:rsidRPr="6D06FC22" w:rsidR="00155C46">
        <w:rPr>
          <w:rFonts w:ascii="Calibri" w:hAnsi="Calibri" w:cs="Calibri" w:asciiTheme="minorAscii" w:hAnsiTheme="minorAscii" w:cstheme="minorAscii"/>
        </w:rPr>
        <w:t xml:space="preserve"> in that it allows you to visualize the PDF file structure. It also includes procedures for encrypting and decrypting files, extracting metadata </w:t>
      </w:r>
      <w:del w:author="Oluwatosin Fasanmi" w:date="2023-05-17T18:42:00Z" w:id="1437622002">
        <w:r w:rsidRPr="6D06FC22" w:rsidDel="00155C46">
          <w:rPr>
            <w:rFonts w:ascii="Calibri" w:hAnsi="Calibri" w:cs="Calibri" w:asciiTheme="minorAscii" w:hAnsiTheme="minorAscii" w:cstheme="minorAscii"/>
          </w:rPr>
          <w:delText>etc</w:delText>
        </w:r>
      </w:del>
      <w:ins w:author="Oluwatosin Fasanmi" w:date="2023-05-17T18:42:00Z" w:id="1829174306">
        <w:r w:rsidRPr="6D06FC22" w:rsidR="00197E8F">
          <w:rPr>
            <w:rFonts w:ascii="Calibri" w:hAnsi="Calibri" w:cs="Calibri" w:asciiTheme="minorAscii" w:hAnsiTheme="minorAscii" w:cstheme="minorAscii"/>
          </w:rPr>
          <w:t>etc.</w:t>
        </w:r>
      </w:ins>
    </w:p>
    <w:p w:rsidRPr="000F4D88" w:rsidR="00155C46" w:rsidP="6D06FC22" w:rsidRDefault="00155C46" w14:paraId="5B2CD330" w14:textId="7435AF82">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 Static analysis examines the code or file structure without running it. As a result, it is incapable of detecting dynamic malware behavior such as runtime activities, network communication, or interaction with the operating system</w:t>
      </w:r>
      <w:r w:rsidRPr="6D06FC22" w:rsidR="00155C46">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 xml:space="preserve">This limitation makes it difficult to </w:t>
      </w:r>
      <w:r w:rsidRPr="6D06FC22" w:rsidR="00155C46">
        <w:rPr>
          <w:rFonts w:ascii="Calibri" w:hAnsi="Calibri" w:cs="Calibri" w:asciiTheme="minorAscii" w:hAnsiTheme="minorAscii" w:cstheme="minorAscii"/>
        </w:rPr>
        <w:t xml:space="preserve">identify</w:t>
      </w:r>
      <w:r w:rsidRPr="6D06FC22" w:rsidR="00155C46">
        <w:rPr>
          <w:rFonts w:ascii="Calibri" w:hAnsi="Calibri" w:cs="Calibri" w:asciiTheme="minorAscii" w:hAnsiTheme="minorAscii" w:cstheme="minorAscii"/>
        </w:rPr>
        <w:t xml:space="preserve"> certain kinds of malware that </w:t>
      </w:r>
      <w:r w:rsidRPr="6D06FC22" w:rsidR="00155C46">
        <w:rPr>
          <w:rFonts w:ascii="Calibri" w:hAnsi="Calibri" w:cs="Calibri" w:asciiTheme="minorAscii" w:hAnsiTheme="minorAscii" w:cstheme="minorAscii"/>
        </w:rPr>
        <w:t xml:space="preserve">exhibit</w:t>
      </w:r>
      <w:r w:rsidRPr="6D06FC22" w:rsidR="00155C46">
        <w:rPr>
          <w:rFonts w:ascii="Calibri" w:hAnsi="Calibri" w:cs="Calibri" w:asciiTheme="minorAscii" w:hAnsiTheme="minorAscii" w:cstheme="minorAscii"/>
        </w:rPr>
        <w:t xml:space="preserve"> behavior only during runtime. Polymorphic or metamorphic </w:t>
      </w:r>
      <w:sdt>
        <w:sdtPr>
          <w:id w:val="-546065763"/>
          <w:citation/>
          <w:placeholder>
            <w:docPart w:val="DefaultPlaceholder_1081868574"/>
          </w:placeholder>
          <w:rPr>
            <w:rFonts w:ascii="Calibri" w:hAnsi="Calibri" w:cs="Calibri" w:asciiTheme="minorAscii" w:hAnsiTheme="minorAscii" w:cstheme="minorAscii"/>
          </w:rPr>
        </w:sdtPr>
        <w:sdtContent>
          <w:r w:rsidRPr="6D06FC22" w:rsidR="00495521">
            <w:rPr>
              <w:rFonts w:ascii="Calibri" w:hAnsi="Calibri" w:cs="Calibri" w:asciiTheme="minorAscii" w:hAnsiTheme="minorAscii" w:cstheme="minorAscii"/>
            </w:rPr>
            <w:fldChar w:fldCharType="begin"/>
          </w:r>
          <w:r w:rsidRPr="6D06FC22" w:rsidR="00495521">
            <w:rPr>
              <w:rFonts w:ascii="Calibri" w:hAnsi="Calibri" w:cs="Calibri" w:asciiTheme="minorAscii" w:hAnsiTheme="minorAscii" w:cstheme="minorAscii"/>
            </w:rPr>
            <w:instrText xml:space="preserve"> CITATION Sam23 \l 1033 </w:instrText>
          </w:r>
          <w:r w:rsidRPr="6D06FC22" w:rsidR="00495521">
            <w:rPr>
              <w:rFonts w:ascii="Calibri" w:hAnsi="Calibri" w:cs="Calibri" w:asciiTheme="minorAscii" w:hAnsiTheme="minorAscii" w:cstheme="minorAscii"/>
            </w:rPr>
            <w:fldChar w:fldCharType="separate"/>
          </w:r>
          <w:r w:rsidRPr="6D06FC22" w:rsidR="00495521">
            <w:rPr>
              <w:rFonts w:ascii="Calibri" w:hAnsi="Calibri" w:cs="Calibri" w:asciiTheme="minorAscii" w:hAnsiTheme="minorAscii" w:cstheme="minorAscii"/>
            </w:rPr>
            <w:t>(</w:t>
          </w:r>
          <w:r w:rsidRPr="6D06FC22" w:rsidR="00495521">
            <w:rPr>
              <w:rFonts w:ascii="Calibri" w:hAnsi="Calibri" w:cs="Calibri" w:asciiTheme="minorAscii" w:hAnsiTheme="minorAscii" w:cstheme="minorAscii"/>
            </w:rPr>
            <w:t>Samociuk</w:t>
          </w:r>
          <w:r w:rsidRPr="6D06FC22" w:rsidR="00495521">
            <w:rPr>
              <w:rFonts w:ascii="Calibri" w:hAnsi="Calibri" w:cs="Calibri" w:asciiTheme="minorAscii" w:hAnsiTheme="minorAscii" w:cstheme="minorAscii"/>
            </w:rPr>
            <w:t xml:space="preserve">, </w:t>
          </w:r>
          <w:r w:rsidRPr="6D06FC22" w:rsidR="00495521">
            <w:rPr>
              <w:rFonts w:ascii="Calibri" w:hAnsi="Calibri" w:cs="Calibri" w:asciiTheme="minorAscii" w:hAnsiTheme="minorAscii" w:cstheme="minorAscii"/>
            </w:rPr>
            <w:t>2023)</w:t>
          </w:r>
          <w:r w:rsidRPr="6D06FC22" w:rsidR="00495521">
            <w:rPr>
              <w:rFonts w:ascii="Calibri" w:hAnsi="Calibri" w:cs="Calibri" w:asciiTheme="minorAscii" w:hAnsiTheme="minorAscii" w:cstheme="minorAscii"/>
            </w:rPr>
            <w:fldChar w:fldCharType="end"/>
          </w:r>
        </w:sdtContent>
        <w:sdtEndPr>
          <w:rPr>
            <w:rFonts w:ascii="Calibri" w:hAnsi="Calibri" w:cs="Calibri" w:asciiTheme="minorAscii" w:hAnsiTheme="minorAscii" w:cstheme="minorAscii"/>
          </w:rPr>
        </w:sdtEndPr>
      </w:sdt>
      <w:r w:rsidRPr="6D06FC22" w:rsidR="65040751">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 xml:space="preserve">malware</w:t>
      </w:r>
      <w:r w:rsidRPr="6D06FC22" w:rsidR="00155C46">
        <w:rPr>
          <w:rFonts w:ascii="Calibri" w:hAnsi="Calibri" w:cs="Calibri" w:asciiTheme="minorAscii" w:hAnsiTheme="minorAscii" w:cstheme="minorAscii"/>
        </w:rPr>
        <w:t xml:space="preserve"> can dynamically </w:t>
      </w:r>
      <w:r w:rsidRPr="6D06FC22" w:rsidR="00155C46">
        <w:rPr>
          <w:rFonts w:ascii="Calibri" w:hAnsi="Calibri" w:cs="Calibri" w:asciiTheme="minorAscii" w:hAnsiTheme="minorAscii" w:cstheme="minorAscii"/>
        </w:rPr>
        <w:t xml:space="preserve">modify</w:t>
      </w:r>
      <w:r w:rsidRPr="6D06FC22" w:rsidR="00155C46">
        <w:rPr>
          <w:rFonts w:ascii="Calibri" w:hAnsi="Calibri" w:cs="Calibri" w:asciiTheme="minorAscii" w:hAnsiTheme="minorAscii" w:cstheme="minorAscii"/>
        </w:rPr>
        <w:t xml:space="preserve"> its structure or appearance, making static analysis methods difficult to recognize patterns or signatures. These types of </w:t>
      </w:r>
      <w:r w:rsidRPr="6D06FC22" w:rsidR="006B0361">
        <w:rPr>
          <w:rFonts w:ascii="Calibri" w:hAnsi="Calibri" w:cs="Calibri" w:asciiTheme="minorAscii" w:hAnsiTheme="minorAscii" w:cstheme="minorAscii"/>
        </w:rPr>
        <w:t>malwares</w:t>
      </w:r>
      <w:r w:rsidRPr="6D06FC22" w:rsidR="00155C46">
        <w:rPr>
          <w:rFonts w:ascii="Calibri" w:hAnsi="Calibri" w:cs="Calibri" w:asciiTheme="minorAscii" w:hAnsiTheme="minorAscii" w:cstheme="minorAscii"/>
        </w:rPr>
        <w:t xml:space="preserve"> can generate different versions of themselves, making it difficult to create static detection rules. If the malware protects its payload with encryption or compression, static analysis may struggle to extract and analyze the contents efficiently. Encrypted or compressed payloads can go undetected during static analysis, limiting its ability to detect malware. More </w:t>
      </w:r>
      <w:r w:rsidRPr="6D06FC22" w:rsidR="007B5867">
        <w:rPr>
          <w:rFonts w:ascii="Calibri" w:hAnsi="Calibri" w:cs="Calibri" w:asciiTheme="minorAscii" w:hAnsiTheme="minorAscii" w:cstheme="minorAscii"/>
        </w:rPr>
        <w:t>recently, malware</w:t>
      </w:r>
      <w:r w:rsidRPr="6D06FC22" w:rsidR="00155C46">
        <w:rPr>
          <w:rFonts w:ascii="Calibri" w:hAnsi="Calibri" w:cs="Calibri" w:asciiTheme="minorAscii" w:hAnsiTheme="minorAscii" w:cstheme="minorAscii"/>
        </w:rPr>
        <w:t xml:space="preserve"> authors use obfuscation techniques to make the code unreadable and evade static analysis. Static analysis can be weak in detecting obfuscated code.</w:t>
      </w:r>
    </w:p>
    <w:p w:rsidRPr="006B0361" w:rsidR="00155C46" w:rsidP="000F4D88" w:rsidRDefault="00155C46" w14:paraId="61AED20B" w14:textId="77777777">
      <w:pPr>
        <w:pStyle w:val="NormalWeb"/>
        <w:jc w:val="both"/>
        <w:rPr>
          <w:rFonts w:asciiTheme="minorHAnsi" w:hAnsiTheme="minorHAnsi" w:cstheme="minorHAnsi"/>
        </w:rPr>
      </w:pPr>
      <w:r w:rsidRPr="000F4D88">
        <w:rPr>
          <w:rFonts w:asciiTheme="minorHAnsi" w:hAnsiTheme="minorHAnsi" w:cstheme="minorHAnsi"/>
        </w:rPr>
        <w:t>To overcome these drawbacks, a combination of static and dynamic analysis techniques, as well as other security measures like sandboxing, behavior monitoring, and network analysis, is often employed to enhance malware detection and analysis capabilities.</w:t>
      </w:r>
    </w:p>
    <w:p w:rsidRPr="006B0361" w:rsidR="00155C46" w:rsidP="006B0361" w:rsidRDefault="00E40637" w14:paraId="3873201E" w14:textId="44211959">
      <w:pPr>
        <w:pStyle w:val="NormalWeb"/>
        <w:spacing w:before="0" w:beforeAutospacing="0" w:after="360" w:afterAutospacing="0"/>
        <w:jc w:val="both"/>
        <w:rPr>
          <w:rFonts w:asciiTheme="minorHAnsi" w:hAnsiTheme="minorHAnsi" w:cstheme="minorHAnsi"/>
        </w:rPr>
      </w:pPr>
      <w:r w:rsidRPr="006B0361">
        <w:rPr>
          <w:rFonts w:asciiTheme="minorHAnsi" w:hAnsiTheme="minorHAnsi" w:cstheme="minorHAnsi"/>
        </w:rPr>
        <w:t>Contrary to</w:t>
      </w:r>
      <w:r w:rsidRPr="006B0361" w:rsidR="00155C46">
        <w:rPr>
          <w:rFonts w:asciiTheme="minorHAnsi" w:hAnsiTheme="minorHAnsi" w:cstheme="minorHAnsi"/>
        </w:rPr>
        <w:t xml:space="preserve"> Static Analysis, the Dynamic Malware Analysis </w:t>
      </w:r>
      <w:r w:rsidRPr="006B0361" w:rsidR="00495521">
        <w:rPr>
          <w:rFonts w:asciiTheme="minorHAnsi" w:hAnsiTheme="minorHAnsi" w:cstheme="minorHAnsi"/>
        </w:rPr>
        <w:t xml:space="preserve">executes </w:t>
      </w:r>
      <w:r w:rsidRPr="006B0361" w:rsidR="00155C46">
        <w:rPr>
          <w:rFonts w:asciiTheme="minorHAnsi" w:hAnsiTheme="minorHAnsi" w:cstheme="minorHAnsi"/>
        </w:rPr>
        <w:t xml:space="preserve">the malware in run-time to prevent the disturbance of Shell Code, Polymorphism and Metamorphism. </w:t>
      </w:r>
    </w:p>
    <w:p w:rsidRPr="006B0361" w:rsidR="00155C46" w:rsidP="6D06FC22" w:rsidRDefault="00155C46" w14:paraId="3400428A" w14:textId="272F419F">
      <w:pPr>
        <w:pStyle w:val="NormalWeb"/>
        <w:spacing w:before="0" w:beforeAutospacing="off" w:after="360" w:afterAutospacing="off"/>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It entails examining and </w:t>
      </w:r>
      <w:r w:rsidRPr="6D06FC22" w:rsidR="00155C46">
        <w:rPr>
          <w:rFonts w:ascii="Calibri" w:hAnsi="Calibri" w:cs="Calibri" w:asciiTheme="minorAscii" w:hAnsiTheme="minorAscii" w:cstheme="minorAscii"/>
        </w:rPr>
        <w:t>comprehending</w:t>
      </w:r>
      <w:r w:rsidRPr="6D06FC22" w:rsidR="00155C46">
        <w:rPr>
          <w:rFonts w:ascii="Calibri" w:hAnsi="Calibri" w:cs="Calibri" w:asciiTheme="minorAscii" w:hAnsiTheme="minorAscii" w:cstheme="minorAscii"/>
        </w:rPr>
        <w:t xml:space="preserve"> the behavior and functionality of malware by executing it in an isolated controlled environment in contrast to static analysis, which includes inspecting malware's code or file structure without running it, dynamic analysis involves running malware in a controlled environment to examine its behaviors, interactions, and consequences on a system.</w:t>
      </w:r>
      <w:r>
        <w:br/>
      </w:r>
      <w:r>
        <w:br/>
      </w:r>
      <w:r w:rsidRPr="6D06FC22" w:rsidR="00155C46">
        <w:rPr>
          <w:rFonts w:ascii="Calibri" w:hAnsi="Calibri" w:cs="Calibri" w:asciiTheme="minorAscii" w:hAnsiTheme="minorAscii" w:cstheme="minorAscii"/>
        </w:rPr>
        <w:t xml:space="preserve">Dynamic malware analysis is often carried out in a customized sandbox or virtual machine environment, where the malware can be safely executed without </w:t>
      </w:r>
      <w:r w:rsidRPr="6D06FC22" w:rsidR="36AE2363">
        <w:rPr>
          <w:rFonts w:ascii="Calibri" w:hAnsi="Calibri" w:cs="Calibri" w:asciiTheme="minorAscii" w:hAnsiTheme="minorAscii" w:cstheme="minorAscii"/>
        </w:rPr>
        <w:t>causing harm</w:t>
      </w:r>
      <w:r w:rsidRPr="6D06FC22" w:rsidR="00155C46">
        <w:rPr>
          <w:rFonts w:ascii="Calibri" w:hAnsi="Calibri" w:cs="Calibri" w:asciiTheme="minorAscii" w:hAnsiTheme="minorAscii" w:cstheme="minorAscii"/>
        </w:rPr>
        <w:t xml:space="preserve"> to the host system. This enables malware analysts to track malware operations such as file system calls, system alteration, network communications and changes in system state.</w:t>
      </w:r>
      <w:r>
        <w:br/>
      </w:r>
      <w:r w:rsidRPr="6D06FC22" w:rsidR="00155C46">
        <w:rPr>
          <w:rFonts w:ascii="Calibri" w:hAnsi="Calibri" w:cs="Calibri" w:asciiTheme="minorAscii" w:hAnsiTheme="minorAscii" w:cstheme="minorAscii"/>
        </w:rPr>
        <w:t xml:space="preserve">The behavior, functioning, and </w:t>
      </w:r>
      <w:r w:rsidRPr="6D06FC22" w:rsidR="0385D3A5">
        <w:rPr>
          <w:rFonts w:ascii="Calibri" w:hAnsi="Calibri" w:cs="Calibri" w:asciiTheme="minorAscii" w:hAnsiTheme="minorAscii" w:cstheme="minorAscii"/>
        </w:rPr>
        <w:t>impact</w:t>
      </w:r>
      <w:r w:rsidRPr="6D06FC22" w:rsidR="00155C46">
        <w:rPr>
          <w:rFonts w:ascii="Calibri" w:hAnsi="Calibri" w:cs="Calibri" w:asciiTheme="minorAscii" w:hAnsiTheme="minorAscii" w:cstheme="minorAscii"/>
        </w:rPr>
        <w:t xml:space="preserve"> of malware on a machine or </w:t>
      </w:r>
      <w:r w:rsidRPr="6D06FC22" w:rsidR="27FA4DCE">
        <w:rPr>
          <w:rFonts w:ascii="Calibri" w:hAnsi="Calibri" w:cs="Calibri" w:asciiTheme="minorAscii" w:hAnsiTheme="minorAscii" w:cstheme="minorAscii"/>
        </w:rPr>
        <w:t>network</w:t>
      </w:r>
      <w:r w:rsidRPr="6D06FC22" w:rsidR="00155C46">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 xml:space="preserve">contributes to </w:t>
      </w:r>
      <w:r w:rsidRPr="6D06FC22" w:rsidR="000F4D88">
        <w:rPr>
          <w:rFonts w:ascii="Calibri" w:hAnsi="Calibri" w:cs="Calibri" w:asciiTheme="minorAscii" w:hAnsiTheme="minorAscii" w:cstheme="minorAscii"/>
        </w:rPr>
        <w:t>security. It</w:t>
      </w:r>
      <w:r w:rsidRPr="6D06FC22" w:rsidR="00155C46">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assists</w:t>
      </w:r>
      <w:r w:rsidRPr="6D06FC22" w:rsidR="00155C46">
        <w:rPr>
          <w:rFonts w:ascii="Calibri" w:hAnsi="Calibri" w:cs="Calibri" w:asciiTheme="minorAscii" w:hAnsiTheme="minorAscii" w:cstheme="minorAscii"/>
        </w:rPr>
        <w:t xml:space="preserve"> security researchers and analysts in understanding the malware's techniques and tactics, </w:t>
      </w:r>
      <w:r w:rsidRPr="6D06FC22" w:rsidR="00155C46">
        <w:rPr>
          <w:rFonts w:ascii="Calibri" w:hAnsi="Calibri" w:cs="Calibri" w:asciiTheme="minorAscii" w:hAnsiTheme="minorAscii" w:cstheme="minorAscii"/>
        </w:rPr>
        <w:t>identifying</w:t>
      </w:r>
      <w:r w:rsidRPr="6D06FC22" w:rsidR="00155C46">
        <w:rPr>
          <w:rFonts w:ascii="Calibri" w:hAnsi="Calibri" w:cs="Calibri" w:asciiTheme="minorAscii" w:hAnsiTheme="minorAscii" w:cstheme="minorAscii"/>
        </w:rPr>
        <w:t xml:space="preserve"> its capabilities (such as information theft, system compromise, or network spread), and developing countermeasures and mitigation plans.</w:t>
      </w:r>
    </w:p>
    <w:p w:rsidRPr="006B0361" w:rsidR="00155C46" w:rsidP="006B0361" w:rsidRDefault="00155C46" w14:paraId="09058785" w14:textId="77777777">
      <w:pPr>
        <w:pStyle w:val="NormalWeb"/>
        <w:spacing w:before="0" w:beforeAutospacing="0" w:after="360" w:afterAutospacing="0"/>
        <w:jc w:val="both"/>
        <w:rPr>
          <w:rFonts w:asciiTheme="minorHAnsi" w:hAnsiTheme="minorHAnsi" w:cstheme="minorHAnsi"/>
        </w:rPr>
      </w:pPr>
      <w:r w:rsidRPr="006B0361">
        <w:rPr>
          <w:rFonts w:asciiTheme="minorHAnsi" w:hAnsiTheme="minorHAnsi" w:cstheme="minorHAnsi"/>
        </w:rPr>
        <w:t xml:space="preserve">Various monitoring and analysis techniques are utilized during dynamic analysis to record and evaluate malware behavior. System monitoring utilities, network traffic analyzers, code debuggers, and behavior analysis frameworks are examples of such tools. Analysts can discover harmful behaviors such as the generation of new files, attempts to modify system settings, and connection with command-and-control servers by attentively analyzing the malware's actions and interactions. </w:t>
      </w:r>
    </w:p>
    <w:p w:rsidRPr="006B0361" w:rsidR="00155C46" w:rsidP="6D06FC22" w:rsidRDefault="00155C46" w14:paraId="323E0A4A" w14:textId="499ECA9C">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Dynamic analysis, although more </w:t>
      </w:r>
      <w:r w:rsidRPr="6D06FC22" w:rsidR="6D1C97AF">
        <w:rPr>
          <w:rFonts w:ascii="Calibri" w:hAnsi="Calibri" w:cs="Calibri" w:asciiTheme="minorAscii" w:hAnsiTheme="minorAscii" w:cstheme="minorAscii"/>
        </w:rPr>
        <w:t>advanced,</w:t>
      </w:r>
      <w:r w:rsidRPr="6D06FC22" w:rsidR="00155C46">
        <w:rPr>
          <w:rFonts w:ascii="Calibri" w:hAnsi="Calibri" w:cs="Calibri" w:asciiTheme="minorAscii" w:hAnsiTheme="minorAscii" w:cstheme="minorAscii"/>
        </w:rPr>
        <w:t xml:space="preserve"> is tricky and there is yet to be complete control over the extent of testing compared to Static Analysis. Analyzing malware whilst it runs can lead to uncontrollable and disruptive outcomes; to minimize the risk of infection and produce </w:t>
      </w:r>
      <w:r w:rsidRPr="6D06FC22" w:rsidR="00155C46">
        <w:rPr>
          <w:rFonts w:ascii="Calibri" w:hAnsi="Calibri" w:cs="Calibri" w:asciiTheme="minorAscii" w:hAnsiTheme="minorAscii" w:cstheme="minorAscii"/>
        </w:rPr>
        <w:t>accurate</w:t>
      </w:r>
      <w:r w:rsidRPr="6D06FC22" w:rsidR="00155C46">
        <w:rPr>
          <w:rFonts w:ascii="Calibri" w:hAnsi="Calibri" w:cs="Calibri" w:asciiTheme="minorAscii" w:hAnsiTheme="minorAscii" w:cstheme="minorAscii"/>
        </w:rPr>
        <w:t xml:space="preserve"> results during dynamic analysis, the following characteristics and more </w:t>
      </w:r>
      <w:r w:rsidRPr="6D06FC22" w:rsidR="00073E97">
        <w:rPr>
          <w:rFonts w:ascii="Calibri" w:hAnsi="Calibri" w:cs="Calibri" w:asciiTheme="minorAscii" w:hAnsiTheme="minorAscii" w:cstheme="minorAscii"/>
        </w:rPr>
        <w:t>must</w:t>
      </w:r>
      <w:r w:rsidRPr="6D06FC22" w:rsidR="00155C46">
        <w:rPr>
          <w:rFonts w:ascii="Calibri" w:hAnsi="Calibri" w:cs="Calibri" w:asciiTheme="minorAscii" w:hAnsiTheme="minorAscii" w:cstheme="minorAscii"/>
        </w:rPr>
        <w:t xml:space="preserve"> be </w:t>
      </w:r>
      <w:r w:rsidRPr="6D06FC22" w:rsidR="00073E97">
        <w:rPr>
          <w:rFonts w:ascii="Calibri" w:hAnsi="Calibri" w:cs="Calibri" w:asciiTheme="minorAscii" w:hAnsiTheme="minorAscii" w:cstheme="minorAscii"/>
        </w:rPr>
        <w:t>met.</w:t>
      </w:r>
    </w:p>
    <w:p w:rsidRPr="006B0361" w:rsidR="00155C46" w:rsidP="006B0361" w:rsidRDefault="00155C46" w14:paraId="40B57B9A" w14:textId="48B5E6C0">
      <w:pPr>
        <w:pStyle w:val="NormalWeb"/>
        <w:numPr>
          <w:ilvl w:val="0"/>
          <w:numId w:val="2"/>
        </w:numPr>
        <w:jc w:val="both"/>
        <w:rPr>
          <w:rFonts w:asciiTheme="minorHAnsi" w:hAnsiTheme="minorHAnsi" w:cstheme="minorHAnsi"/>
        </w:rPr>
      </w:pPr>
      <w:r w:rsidRPr="006B0361">
        <w:rPr>
          <w:rFonts w:asciiTheme="minorHAnsi" w:hAnsiTheme="minorHAnsi" w:cstheme="minorHAnsi"/>
        </w:rPr>
        <w:t xml:space="preserve">It must be trusted; Data provided by the analysis framework must not be compromised by the malware </w:t>
      </w:r>
      <w:sdt>
        <w:sdtPr>
          <w:rPr>
            <w:rFonts w:asciiTheme="minorHAnsi" w:hAnsiTheme="minorHAnsi" w:cstheme="minorHAnsi"/>
          </w:rPr>
          <w:id w:val="-51619272"/>
          <w:citation/>
        </w:sdtPr>
        <w:sdtContent>
          <w:r w:rsidRPr="006B0361">
            <w:rPr>
              <w:rFonts w:asciiTheme="minorHAnsi" w:hAnsiTheme="minorHAnsi" w:cstheme="minorHAnsi"/>
            </w:rPr>
            <w:fldChar w:fldCharType="begin"/>
          </w:r>
          <w:r w:rsidRPr="006B0361">
            <w:rPr>
              <w:rFonts w:asciiTheme="minorHAnsi" w:hAnsiTheme="minorHAnsi" w:cstheme="minorHAnsi"/>
            </w:rPr>
            <w:instrText xml:space="preserve"> CITATION NNi18 \l 1033 </w:instrText>
          </w:r>
          <w:r w:rsidRPr="006B0361">
            <w:rPr>
              <w:rFonts w:asciiTheme="minorHAnsi" w:hAnsiTheme="minorHAnsi" w:cstheme="minorHAnsi"/>
            </w:rPr>
            <w:fldChar w:fldCharType="separate"/>
          </w:r>
          <w:r w:rsidRPr="006B0361">
            <w:rPr>
              <w:rFonts w:asciiTheme="minorHAnsi" w:hAnsiTheme="minorHAnsi" w:cstheme="minorHAnsi"/>
              <w:noProof/>
            </w:rPr>
            <w:t>(N. Nissim, 2018)</w:t>
          </w:r>
          <w:r w:rsidRPr="006B0361">
            <w:rPr>
              <w:rFonts w:asciiTheme="minorHAnsi" w:hAnsiTheme="minorHAnsi" w:cstheme="minorHAnsi"/>
            </w:rPr>
            <w:fldChar w:fldCharType="end"/>
          </w:r>
        </w:sdtContent>
      </w:sdt>
      <w:r w:rsidRPr="006B0361" w:rsidR="007B5867">
        <w:rPr>
          <w:rFonts w:asciiTheme="minorHAnsi" w:hAnsiTheme="minorHAnsi" w:cstheme="minorHAnsi"/>
        </w:rPr>
        <w:t xml:space="preserve">. </w:t>
      </w:r>
      <w:r w:rsidRPr="006B0361">
        <w:rPr>
          <w:rFonts w:asciiTheme="minorHAnsi" w:hAnsiTheme="minorHAnsi" w:cstheme="minorHAnsi"/>
        </w:rPr>
        <w:t xml:space="preserve">A defensive mechanism should be in place to prevent the malware from gaining control of the system. </w:t>
      </w:r>
    </w:p>
    <w:p w:rsidRPr="006B0361" w:rsidR="007B5867" w:rsidP="6D06FC22" w:rsidRDefault="00155C46" w14:paraId="5E4D2094" w14:textId="34DA9CE3">
      <w:pPr>
        <w:pStyle w:val="NormalWeb"/>
        <w:numPr>
          <w:ilvl w:val="0"/>
          <w:numId w:val="2"/>
        </w:numPr>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It must be undetectable by the analyzed file</w:t>
      </w:r>
      <w:r w:rsidRPr="6D06FC22" w:rsidR="1E885D77">
        <w:rPr>
          <w:rFonts w:ascii="Calibri" w:hAnsi="Calibri" w:cs="Calibri" w:asciiTheme="minorAscii" w:hAnsiTheme="minorAscii" w:cstheme="minorAscii"/>
        </w:rPr>
        <w:t xml:space="preserve">: </w:t>
      </w:r>
      <w:r w:rsidRPr="6D06FC22" w:rsidR="007B5867">
        <w:rPr>
          <w:rFonts w:ascii="Calibri" w:hAnsi="Calibri" w:cs="Calibri" w:asciiTheme="minorAscii" w:hAnsiTheme="minorAscii" w:cstheme="minorAscii"/>
        </w:rPr>
        <w:t xml:space="preserve">The malware could </w:t>
      </w:r>
      <w:r w:rsidRPr="6D06FC22" w:rsidR="007B5867">
        <w:rPr>
          <w:rFonts w:ascii="Calibri" w:hAnsi="Calibri" w:cs="Calibri" w:asciiTheme="minorAscii" w:hAnsiTheme="minorAscii" w:cstheme="minorAscii"/>
        </w:rPr>
        <w:t xml:space="preserve">terminate</w:t>
      </w:r>
      <w:r w:rsidRPr="6D06FC22" w:rsidR="00155C46">
        <w:rPr>
          <w:rFonts w:ascii="Calibri" w:hAnsi="Calibri" w:cs="Calibri" w:asciiTheme="minorAscii" w:hAnsiTheme="minorAscii" w:cstheme="minorAscii"/>
        </w:rPr>
        <w:t xml:space="preserve"> itself or execute only non-malicious </w:t>
      </w:r>
      <w:r w:rsidRPr="6D06FC22" w:rsidR="00155C46">
        <w:rPr>
          <w:rFonts w:ascii="Calibri" w:hAnsi="Calibri" w:cs="Calibri" w:asciiTheme="minorAscii" w:hAnsiTheme="minorAscii" w:cstheme="minorAscii"/>
        </w:rPr>
        <w:t xml:space="preserve">commands</w:t>
      </w:r>
      <w:r w:rsidRPr="6D06FC22" w:rsidR="007B5867">
        <w:rPr>
          <w:rFonts w:ascii="Calibri" w:hAnsi="Calibri" w:cs="Calibri" w:asciiTheme="minorAscii" w:hAnsiTheme="minorAscii" w:cstheme="minorAscii"/>
        </w:rPr>
        <w:t>,</w:t>
      </w:r>
      <w:r w:rsidRPr="6D06FC22" w:rsidR="007B5867">
        <w:rPr>
          <w:rFonts w:ascii="Calibri" w:hAnsi="Calibri" w:cs="Calibri" w:asciiTheme="minorAscii" w:hAnsiTheme="minorAscii" w:cstheme="minorAscii"/>
        </w:rPr>
        <w:t xml:space="preserve"> if it detects it is being analyzed</w:t>
      </w:r>
      <w:sdt>
        <w:sdtPr>
          <w:id w:val="267124128"/>
          <w:citation/>
          <w:placeholder>
            <w:docPart w:val="DefaultPlaceholder_1081868574"/>
          </w:placeholder>
          <w:rPr>
            <w:rFonts w:ascii="Calibri" w:hAnsi="Calibri" w:cs="Calibri" w:asciiTheme="minorAscii" w:hAnsiTheme="minorAscii" w:cstheme="minorAscii"/>
          </w:rPr>
        </w:sdtPr>
        <w:sdtContent>
          <w:r w:rsidRPr="6D06FC22">
            <w:rPr>
              <w:rFonts w:ascii="Calibri" w:hAnsi="Calibri" w:cs="Calibri" w:asciiTheme="minorAscii" w:hAnsiTheme="minorAscii" w:cstheme="minorAscii"/>
            </w:rPr>
            <w:fldChar w:fldCharType="begin"/>
          </w:r>
          <w:r w:rsidRPr="6D06FC22">
            <w:rPr>
              <w:rFonts w:ascii="Calibri" w:hAnsi="Calibri" w:cs="Calibri" w:asciiTheme="minorAscii" w:hAnsiTheme="minorAscii" w:cstheme="minorAscii"/>
            </w:rPr>
            <w:instrText xml:space="preserve"> CITATION MEg12 \l 1033 </w:instrText>
          </w:r>
          <w:r w:rsidRPr="6D06FC22">
            <w:rPr>
              <w:rFonts w:ascii="Calibri" w:hAnsi="Calibri" w:cs="Calibri" w:asciiTheme="minorAscii" w:hAnsiTheme="minorAscii" w:cstheme="minorAscii"/>
            </w:rPr>
            <w:fldChar w:fldCharType="separate"/>
          </w:r>
          <w:r w:rsidRPr="6D06FC22" w:rsidR="00155C46">
            <w:rPr>
              <w:rFonts w:ascii="Calibri" w:hAnsi="Calibri" w:cs="Calibri" w:asciiTheme="minorAscii" w:hAnsiTheme="minorAscii" w:cstheme="minorAscii"/>
              <w:noProof/>
            </w:rPr>
            <w:t xml:space="preserve"> (M. Egele, 2012)</w:t>
          </w:r>
          <w:r w:rsidRPr="6D06FC22">
            <w:rPr>
              <w:rFonts w:ascii="Calibri" w:hAnsi="Calibri" w:cs="Calibri" w:asciiTheme="minorAscii" w:hAnsiTheme="minorAscii" w:cstheme="minorAscii"/>
            </w:rPr>
            <w:fldChar w:fldCharType="end"/>
          </w:r>
        </w:sdtContent>
        <w:sdtEndPr>
          <w:rPr>
            <w:rFonts w:ascii="Calibri" w:hAnsi="Calibri" w:cs="Calibri" w:asciiTheme="minorAscii" w:hAnsiTheme="minorAscii" w:cstheme="minorAscii"/>
          </w:rPr>
        </w:sdtEndPr>
      </w:sdt>
      <w:r w:rsidRPr="6D06FC22" w:rsidR="00155C46">
        <w:rPr>
          <w:rFonts w:ascii="Calibri" w:hAnsi="Calibri" w:cs="Calibri" w:asciiTheme="minorAscii" w:hAnsiTheme="minorAscii" w:cstheme="minorAscii"/>
        </w:rPr>
        <w:t xml:space="preserve">. </w:t>
      </w:r>
    </w:p>
    <w:p w:rsidRPr="006B0361" w:rsidR="00155C46" w:rsidP="6D06FC22" w:rsidRDefault="007B5867" w14:paraId="5A87AA24" w14:textId="348F979D">
      <w:pPr>
        <w:pStyle w:val="NormalWeb"/>
        <w:numPr>
          <w:ilvl w:val="0"/>
          <w:numId w:val="2"/>
        </w:numPr>
        <w:jc w:val="both"/>
        <w:rPr>
          <w:rFonts w:ascii="Calibri" w:hAnsi="Calibri" w:cs="Calibri" w:asciiTheme="minorAscii" w:hAnsiTheme="minorAscii" w:cstheme="minorAscii"/>
        </w:rPr>
      </w:pPr>
      <w:r w:rsidRPr="6D06FC22" w:rsidR="007B5867">
        <w:rPr>
          <w:rFonts w:ascii="Calibri" w:hAnsi="Calibri" w:cs="Calibri" w:asciiTheme="minorAscii" w:hAnsiTheme="minorAscii" w:cstheme="minorAscii"/>
        </w:rPr>
        <w:t xml:space="preserve">It must capture as much relevant data as possible </w:t>
      </w:r>
      <w:r w:rsidRPr="6D06FC22" w:rsidR="007B5867">
        <w:rPr>
          <w:rFonts w:ascii="Calibri" w:hAnsi="Calibri" w:cs="Calibri" w:asciiTheme="minorAscii" w:hAnsiTheme="minorAscii" w:cstheme="minorAscii"/>
        </w:rPr>
        <w:t>regarding</w:t>
      </w:r>
      <w:r w:rsidRPr="6D06FC22" w:rsidR="007B5867">
        <w:rPr>
          <w:rFonts w:ascii="Calibri" w:hAnsi="Calibri" w:cs="Calibri" w:asciiTheme="minorAscii" w:hAnsiTheme="minorAscii" w:cstheme="minorAscii"/>
        </w:rPr>
        <w:t xml:space="preserve"> the malware's </w:t>
      </w:r>
      <w:r w:rsidRPr="6D06FC22" w:rsidR="007B5867">
        <w:rPr>
          <w:rFonts w:ascii="Calibri" w:hAnsi="Calibri" w:cs="Calibri" w:asciiTheme="minorAscii" w:hAnsiTheme="minorAscii" w:cstheme="minorAscii"/>
        </w:rPr>
        <w:t>action</w:t>
      </w:r>
      <w:r w:rsidRPr="6D06FC22" w:rsidR="54147C04">
        <w:rPr>
          <w:rFonts w:ascii="Calibri" w:hAnsi="Calibri" w:cs="Calibri" w:asciiTheme="minorAscii" w:hAnsiTheme="minorAscii" w:cstheme="minorAscii"/>
        </w:rPr>
        <w:t xml:space="preserve">, </w:t>
      </w:r>
      <w:r w:rsidRPr="6D06FC22" w:rsidR="007B5867">
        <w:rPr>
          <w:rFonts w:ascii="Calibri" w:hAnsi="Calibri" w:cs="Calibri" w:asciiTheme="minorAscii" w:hAnsiTheme="minorAscii" w:cstheme="minorAscii"/>
        </w:rPr>
        <w:t>thi</w:t>
      </w:r>
      <w:r w:rsidRPr="6D06FC22" w:rsidR="007B5867">
        <w:rPr>
          <w:rFonts w:ascii="Calibri" w:hAnsi="Calibri" w:cs="Calibri" w:asciiTheme="minorAscii" w:hAnsiTheme="minorAscii" w:cstheme="minorAscii"/>
        </w:rPr>
        <w:t>s information can include function calls, parameters, networking, file system alterations, hardware measurements</w:t>
      </w:r>
      <w:r w:rsidRPr="6D06FC22" w:rsidR="007B5867">
        <w:rPr>
          <w:rFonts w:ascii="Calibri" w:hAnsi="Calibri" w:cs="Calibri" w:asciiTheme="minorAscii" w:hAnsiTheme="minorAscii" w:cstheme="minorAscii"/>
        </w:rPr>
        <w:t>.</w:t>
      </w:r>
      <w:sdt>
        <w:sdtPr>
          <w:id w:val="-1700692726"/>
          <w:citation/>
          <w:placeholder>
            <w:docPart w:val="DefaultPlaceholder_1081868574"/>
          </w:placeholder>
          <w:rPr>
            <w:rFonts w:ascii="Calibri" w:hAnsi="Calibri" w:cs="Calibri" w:asciiTheme="minorAscii" w:hAnsiTheme="minorAscii" w:cstheme="minorAscii"/>
          </w:rPr>
        </w:sdtPr>
        <w:sdtContent>
          <w:r w:rsidRPr="6D06FC22" w:rsidR="00155C46">
            <w:rPr>
              <w:rFonts w:ascii="Calibri" w:hAnsi="Calibri" w:cs="Calibri" w:asciiTheme="minorAscii" w:hAnsiTheme="minorAscii" w:cstheme="minorAscii"/>
            </w:rPr>
            <w:fldChar w:fldCharType="begin"/>
          </w:r>
          <w:r w:rsidRPr="6D06FC22" w:rsidR="00155C46">
            <w:rPr>
              <w:rFonts w:ascii="Calibri" w:hAnsi="Calibri" w:cs="Calibri" w:asciiTheme="minorAscii" w:hAnsiTheme="minorAscii" w:cstheme="minorAscii"/>
            </w:rPr>
            <w:instrText xml:space="preserve"> CITATION TBe99 \l 1033 </w:instrText>
          </w:r>
          <w:r w:rsidRPr="6D06FC22" w:rsidR="00155C46">
            <w:rPr>
              <w:rFonts w:ascii="Calibri" w:hAnsi="Calibri" w:cs="Calibri" w:asciiTheme="minorAscii" w:hAnsiTheme="minorAscii" w:cstheme="minorAscii"/>
            </w:rPr>
            <w:fldChar w:fldCharType="separate"/>
          </w:r>
          <w:r w:rsidRPr="6D06FC22" w:rsidR="00155C46">
            <w:rPr>
              <w:rFonts w:ascii="Calibri" w:hAnsi="Calibri" w:cs="Calibri" w:asciiTheme="minorAscii" w:hAnsiTheme="minorAscii" w:cstheme="minorAscii"/>
              <w:noProof/>
            </w:rPr>
            <w:t xml:space="preserve"> (Bell, 1999)</w:t>
          </w:r>
          <w:r w:rsidRPr="6D06FC22" w:rsidR="00155C46">
            <w:rPr>
              <w:rFonts w:ascii="Calibri" w:hAnsi="Calibri" w:cs="Calibri" w:asciiTheme="minorAscii" w:hAnsiTheme="minorAscii" w:cstheme="minorAscii"/>
            </w:rPr>
            <w:fldChar w:fldCharType="end"/>
          </w:r>
        </w:sdtContent>
        <w:sdtEndPr>
          <w:rPr>
            <w:rFonts w:ascii="Calibri" w:hAnsi="Calibri" w:cs="Calibri" w:asciiTheme="minorAscii" w:hAnsiTheme="minorAscii" w:cstheme="minorAscii"/>
          </w:rPr>
        </w:sdtEndPr>
      </w:sdt>
      <w:r w:rsidRPr="6D06FC22" w:rsidR="007B5867">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 xml:space="preserve"> It must meet the malware’s expectations to expose its full behavior</w:t>
      </w:r>
      <w:r w:rsidRPr="6D06FC22" w:rsidR="630CC1E0">
        <w:rPr>
          <w:rFonts w:ascii="Calibri" w:hAnsi="Calibri" w:cs="Calibri" w:asciiTheme="minorAscii" w:hAnsiTheme="minorAscii" w:cstheme="minorAscii"/>
        </w:rPr>
        <w:t xml:space="preserve">. </w:t>
      </w:r>
      <w:r w:rsidRPr="6D06FC22" w:rsidR="00155C46">
        <w:rPr>
          <w:rFonts w:ascii="Calibri" w:hAnsi="Calibri" w:cs="Calibri" w:asciiTheme="minorAscii" w:hAnsiTheme="minorAscii" w:cstheme="minorAscii"/>
        </w:rPr>
        <w:t xml:space="preserve">The relevant operating system(s) must be installed, the </w:t>
      </w:r>
      <w:r w:rsidRPr="6D06FC22" w:rsidR="00155C46">
        <w:rPr>
          <w:rFonts w:ascii="Calibri" w:hAnsi="Calibri" w:cs="Calibri" w:asciiTheme="minorAscii" w:hAnsiTheme="minorAscii" w:cstheme="minorAscii"/>
        </w:rPr>
        <w:t xml:space="preserve">appropriate hardware</w:t>
      </w:r>
      <w:r w:rsidRPr="6D06FC22" w:rsidR="00155C46">
        <w:rPr>
          <w:rFonts w:ascii="Calibri" w:hAnsi="Calibri" w:cs="Calibri" w:asciiTheme="minorAscii" w:hAnsiTheme="minorAscii" w:cstheme="minorAscii"/>
        </w:rPr>
        <w:t xml:space="preserve"> must be connected, and the vulnerable application must be installed. </w:t>
      </w:r>
    </w:p>
    <w:p w:rsidRPr="006B0361" w:rsidR="00155C46" w:rsidP="006B0361" w:rsidRDefault="00155C46" w14:paraId="21970710" w14:textId="3D2F9BEB">
      <w:pPr>
        <w:pStyle w:val="NormalWeb"/>
        <w:jc w:val="both"/>
        <w:rPr>
          <w:rFonts w:asciiTheme="minorHAnsi" w:hAnsiTheme="minorHAnsi" w:cstheme="minorHAnsi"/>
        </w:rPr>
      </w:pPr>
      <w:r w:rsidRPr="006B0361">
        <w:rPr>
          <w:rFonts w:asciiTheme="minorHAnsi" w:hAnsiTheme="minorHAnsi" w:cstheme="minorHAnsi"/>
        </w:rPr>
        <w:t xml:space="preserve">Despite </w:t>
      </w:r>
      <w:r w:rsidRPr="006B0361" w:rsidR="00E40637">
        <w:rPr>
          <w:rFonts w:asciiTheme="minorHAnsi" w:hAnsiTheme="minorHAnsi" w:cstheme="minorHAnsi"/>
        </w:rPr>
        <w:t>all</w:t>
      </w:r>
      <w:r w:rsidRPr="006B0361">
        <w:rPr>
          <w:rFonts w:asciiTheme="minorHAnsi" w:hAnsiTheme="minorHAnsi" w:cstheme="minorHAnsi"/>
        </w:rPr>
        <w:t xml:space="preserve"> its benefits, analyzing malware dynamically has a few limitations: </w:t>
      </w:r>
    </w:p>
    <w:p w:rsidRPr="006B0361" w:rsidR="00155C46" w:rsidP="6D06FC22" w:rsidRDefault="00155C46" w14:paraId="39F6BE70" w14:textId="2D514F6F">
      <w:pPr>
        <w:pStyle w:val="NormalWeb"/>
        <w:numPr>
          <w:ilvl w:val="0"/>
          <w:numId w:val="3"/>
        </w:numPr>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Only </w:t>
      </w:r>
      <w:r w:rsidRPr="6D06FC22" w:rsidR="110284BB">
        <w:rPr>
          <w:rFonts w:ascii="Calibri" w:hAnsi="Calibri" w:cs="Calibri" w:asciiTheme="minorAscii" w:hAnsiTheme="minorAscii" w:cstheme="minorAscii"/>
        </w:rPr>
        <w:t>the executed</w:t>
      </w:r>
      <w:r w:rsidRPr="6D06FC22" w:rsidR="00155C46">
        <w:rPr>
          <w:rFonts w:ascii="Calibri" w:hAnsi="Calibri" w:cs="Calibri" w:asciiTheme="minorAscii" w:hAnsiTheme="minorAscii" w:cstheme="minorAscii"/>
        </w:rPr>
        <w:t xml:space="preserve"> code is observable. This means that if a required condition is not met precisely, then some code might not be executed, therefore go unanalyzed. </w:t>
      </w:r>
    </w:p>
    <w:p w:rsidRPr="006B0361" w:rsidR="00155C46" w:rsidP="006B0361" w:rsidRDefault="00155C46" w14:paraId="49F4AF6B" w14:textId="77777777">
      <w:pPr>
        <w:pStyle w:val="NormalWeb"/>
        <w:numPr>
          <w:ilvl w:val="0"/>
          <w:numId w:val="3"/>
        </w:numPr>
        <w:jc w:val="both"/>
        <w:rPr>
          <w:rFonts w:asciiTheme="minorHAnsi" w:hAnsiTheme="minorHAnsi" w:cstheme="minorHAnsi"/>
        </w:rPr>
      </w:pPr>
      <w:r w:rsidRPr="006B0361">
        <w:rPr>
          <w:rFonts w:asciiTheme="minorHAnsi" w:hAnsiTheme="minorHAnsi" w:cstheme="minorHAnsi"/>
        </w:rPr>
        <w:t xml:space="preserve">Dynamic analysis requires computational overhead, which will slow down execution. </w:t>
      </w:r>
    </w:p>
    <w:p w:rsidRPr="002C27A8" w:rsidR="00057A1B" w:rsidP="006B0361" w:rsidRDefault="00155C46" w14:paraId="62FCE5D8" w14:textId="0995D4A9">
      <w:pPr>
        <w:pStyle w:val="NormalWeb"/>
        <w:numPr>
          <w:ilvl w:val="0"/>
          <w:numId w:val="3"/>
        </w:numPr>
        <w:jc w:val="both"/>
        <w:rPr>
          <w:rFonts w:asciiTheme="minorHAnsi" w:hAnsiTheme="minorHAnsi" w:cstheme="minorHAnsi"/>
        </w:rPr>
      </w:pPr>
      <w:r w:rsidRPr="006B0361">
        <w:rPr>
          <w:rFonts w:asciiTheme="minorHAnsi" w:hAnsiTheme="minorHAnsi" w:cstheme="minorHAnsi"/>
        </w:rPr>
        <w:t xml:space="preserve">The analysis must be performed on the specific OS and/or hardware targeted by the malware. </w:t>
      </w:r>
    </w:p>
    <w:p w:rsidRPr="006B0361" w:rsidR="00057A1B" w:rsidP="6D06FC22" w:rsidRDefault="00155C46" w14:paraId="5F80EE50" w14:textId="38BFD0BD">
      <w:pPr>
        <w:pStyle w:val="NormalWeb"/>
        <w:spacing w:after="360"/>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For these reasons, this project is focused </w:t>
      </w:r>
      <w:r w:rsidRPr="6D06FC22" w:rsidR="7010E414">
        <w:rPr>
          <w:rFonts w:ascii="Calibri" w:hAnsi="Calibri" w:cs="Calibri" w:asciiTheme="minorAscii" w:hAnsiTheme="minorAscii" w:cstheme="minorAscii"/>
        </w:rPr>
        <w:t>on</w:t>
      </w:r>
      <w:r w:rsidRPr="6D06FC22" w:rsidR="00155C46">
        <w:rPr>
          <w:rFonts w:ascii="Calibri" w:hAnsi="Calibri" w:cs="Calibri" w:asciiTheme="minorAscii" w:hAnsiTheme="minorAscii" w:cstheme="minorAscii"/>
        </w:rPr>
        <w:t xml:space="preserve"> supplementing </w:t>
      </w:r>
      <w:r w:rsidRPr="6D06FC22" w:rsidR="00073E97">
        <w:rPr>
          <w:rFonts w:ascii="Calibri" w:hAnsi="Calibri" w:cs="Calibri" w:asciiTheme="minorAscii" w:hAnsiTheme="minorAscii" w:cstheme="minorAscii"/>
        </w:rPr>
        <w:t xml:space="preserve">signature </w:t>
      </w:r>
      <w:r w:rsidRPr="6D06FC22" w:rsidR="00057A1B">
        <w:rPr>
          <w:rFonts w:ascii="Calibri" w:hAnsi="Calibri" w:cs="Calibri" w:asciiTheme="minorAscii" w:hAnsiTheme="minorAscii" w:cstheme="minorAscii"/>
        </w:rPr>
        <w:t>matching</w:t>
      </w:r>
      <w:r w:rsidRPr="6D06FC22" w:rsidR="00155C46">
        <w:rPr>
          <w:rFonts w:ascii="Calibri" w:hAnsi="Calibri" w:cs="Calibri" w:asciiTheme="minorAscii" w:hAnsiTheme="minorAscii" w:cstheme="minorAscii"/>
        </w:rPr>
        <w:t xml:space="preserve"> </w:t>
      </w:r>
      <w:r w:rsidRPr="6D06FC22" w:rsidR="00E40637">
        <w:rPr>
          <w:rFonts w:ascii="Calibri" w:hAnsi="Calibri" w:cs="Calibri" w:asciiTheme="minorAscii" w:hAnsiTheme="minorAscii" w:cstheme="minorAscii"/>
        </w:rPr>
        <w:t xml:space="preserve">with </w:t>
      </w:r>
      <w:r w:rsidRPr="6D06FC22" w:rsidR="00155C46">
        <w:rPr>
          <w:rFonts w:ascii="Calibri" w:hAnsi="Calibri" w:cs="Calibri" w:asciiTheme="minorAscii" w:hAnsiTheme="minorAscii" w:cstheme="minorAscii"/>
        </w:rPr>
        <w:t>characteristic based analysis</w:t>
      </w:r>
      <w:r w:rsidRPr="6D06FC22" w:rsidR="00057A1B">
        <w:rPr>
          <w:rFonts w:ascii="Calibri" w:hAnsi="Calibri" w:cs="Calibri" w:asciiTheme="minorAscii" w:hAnsiTheme="minorAscii" w:cstheme="minorAscii"/>
        </w:rPr>
        <w:t>.</w:t>
      </w:r>
    </w:p>
    <w:p w:rsidRPr="000F4D88" w:rsidR="00057A1B" w:rsidP="006B0361" w:rsidRDefault="00057A1B" w14:paraId="1BB41E48" w14:textId="7F64C4A4">
      <w:pPr>
        <w:pStyle w:val="NormalWeb"/>
        <w:spacing w:after="360"/>
        <w:jc w:val="both"/>
        <w:rPr>
          <w:rFonts w:asciiTheme="minorHAnsi" w:hAnsiTheme="minorHAnsi" w:cstheme="minorHAnsi"/>
          <w:b/>
          <w:bCs/>
          <w:sz w:val="28"/>
          <w:szCs w:val="28"/>
        </w:rPr>
      </w:pPr>
      <w:r w:rsidRPr="000F4D88">
        <w:rPr>
          <w:rFonts w:asciiTheme="minorHAnsi" w:hAnsiTheme="minorHAnsi" w:cstheme="minorHAnsi"/>
          <w:b/>
          <w:bCs/>
          <w:sz w:val="28"/>
          <w:szCs w:val="28"/>
        </w:rPr>
        <w:t xml:space="preserve">Industry Status for characteristic-based </w:t>
      </w:r>
      <w:r w:rsidRPr="000F4D88" w:rsidR="004706EB">
        <w:rPr>
          <w:rFonts w:asciiTheme="minorHAnsi" w:hAnsiTheme="minorHAnsi" w:cstheme="minorHAnsi"/>
          <w:b/>
          <w:bCs/>
          <w:sz w:val="28"/>
          <w:szCs w:val="28"/>
        </w:rPr>
        <w:t xml:space="preserve">PDF </w:t>
      </w:r>
      <w:r w:rsidRPr="000F4D88">
        <w:rPr>
          <w:rFonts w:asciiTheme="minorHAnsi" w:hAnsiTheme="minorHAnsi" w:cstheme="minorHAnsi"/>
          <w:b/>
          <w:bCs/>
          <w:sz w:val="28"/>
          <w:szCs w:val="28"/>
        </w:rPr>
        <w:t xml:space="preserve">analysis </w:t>
      </w:r>
    </w:p>
    <w:p w:rsidRPr="006B0361" w:rsidR="00057A1B" w:rsidP="006B0361" w:rsidRDefault="007B5A9F" w14:paraId="133E0654" w14:textId="6B9E5135">
      <w:pPr>
        <w:pStyle w:val="NormalWeb"/>
        <w:spacing w:after="360"/>
        <w:jc w:val="both"/>
        <w:rPr>
          <w:rFonts w:asciiTheme="minorHAnsi" w:hAnsiTheme="minorHAnsi" w:cstheme="minorHAnsi"/>
        </w:rPr>
      </w:pPr>
      <w:r w:rsidRPr="006B0361">
        <w:rPr>
          <w:rFonts w:asciiTheme="minorHAnsi" w:hAnsiTheme="minorHAnsi" w:cstheme="minorHAnsi"/>
        </w:rPr>
        <w:t xml:space="preserve">A lot of advancements have been made on static and characteristic based approach as these techniques </w:t>
      </w:r>
      <w:r w:rsidRPr="006B0361" w:rsidR="000F4D88">
        <w:rPr>
          <w:rFonts w:asciiTheme="minorHAnsi" w:hAnsiTheme="minorHAnsi" w:cstheme="minorHAnsi"/>
        </w:rPr>
        <w:t>act</w:t>
      </w:r>
      <w:r w:rsidRPr="006B0361">
        <w:rPr>
          <w:rFonts w:asciiTheme="minorHAnsi" w:hAnsiTheme="minorHAnsi" w:cstheme="minorHAnsi"/>
        </w:rPr>
        <w:t xml:space="preserve"> even before the PDF is executed, hence it is decent first </w:t>
      </w:r>
      <w:r w:rsidRPr="006B0361" w:rsidR="006B0361">
        <w:rPr>
          <w:rFonts w:asciiTheme="minorHAnsi" w:hAnsiTheme="minorHAnsi" w:cstheme="minorHAnsi"/>
        </w:rPr>
        <w:t>check.</w:t>
      </w:r>
    </w:p>
    <w:p w:rsidRPr="006B0361" w:rsidR="00057A1B" w:rsidP="006B0361" w:rsidRDefault="00057A1B" w14:paraId="4949058D" w14:textId="385626FD">
      <w:pPr>
        <w:pStyle w:val="NormalWeb"/>
        <w:jc w:val="both"/>
        <w:rPr>
          <w:rFonts w:asciiTheme="minorHAnsi" w:hAnsiTheme="minorHAnsi" w:cstheme="minorHAnsi"/>
        </w:rPr>
      </w:pPr>
      <w:r w:rsidRPr="006B0361">
        <w:rPr>
          <w:rFonts w:asciiTheme="minorHAnsi" w:hAnsiTheme="minorHAnsi" w:cstheme="minorHAnsi"/>
        </w:rPr>
        <w:lastRenderedPageBreak/>
        <w:t>Majority</w:t>
      </w:r>
      <w:r w:rsidRPr="006B0361">
        <w:rPr>
          <w:rFonts w:asciiTheme="minorHAnsi" w:hAnsiTheme="minorHAnsi" w:cstheme="minorHAnsi"/>
        </w:rPr>
        <w:t xml:space="preserve"> of PDF malware relies on </w:t>
      </w:r>
      <w:r w:rsidRPr="006B0361">
        <w:rPr>
          <w:rFonts w:asciiTheme="minorHAnsi" w:hAnsiTheme="minorHAnsi" w:cstheme="minorHAnsi"/>
        </w:rPr>
        <w:t xml:space="preserve">embedded </w:t>
      </w:r>
      <w:r w:rsidRPr="006B0361">
        <w:rPr>
          <w:rFonts w:asciiTheme="minorHAnsi" w:hAnsiTheme="minorHAnsi" w:cstheme="minorHAnsi"/>
        </w:rPr>
        <w:t xml:space="preserve">malicious JavaScript code. For this reason, specific features have been exploited to detect evidence of such behavior. The detection approach named PJScan </w:t>
      </w:r>
      <w:sdt>
        <w:sdtPr>
          <w:rPr>
            <w:rFonts w:asciiTheme="minorHAnsi" w:hAnsiTheme="minorHAnsi" w:cstheme="minorHAnsi"/>
          </w:rPr>
          <w:id w:val="805444295"/>
          <w:citation/>
        </w:sdtPr>
        <w:sdtContent>
          <w:r w:rsidRPr="006B0361" w:rsidR="004706EB">
            <w:rPr>
              <w:rFonts w:asciiTheme="minorHAnsi" w:hAnsiTheme="minorHAnsi" w:cstheme="minorHAnsi"/>
            </w:rPr>
            <w:fldChar w:fldCharType="begin"/>
          </w:r>
          <w:r w:rsidRPr="006B0361" w:rsidR="004706EB">
            <w:rPr>
              <w:rFonts w:asciiTheme="minorHAnsi" w:hAnsiTheme="minorHAnsi" w:cstheme="minorHAnsi"/>
            </w:rPr>
            <w:instrText xml:space="preserve">CITATION PLa11 \l 1033 </w:instrText>
          </w:r>
          <w:r w:rsidRPr="006B0361" w:rsidR="004706EB">
            <w:rPr>
              <w:rFonts w:asciiTheme="minorHAnsi" w:hAnsiTheme="minorHAnsi" w:cstheme="minorHAnsi"/>
            </w:rPr>
            <w:fldChar w:fldCharType="separate"/>
          </w:r>
          <w:r w:rsidRPr="006B0361" w:rsidR="004706EB">
            <w:rPr>
              <w:rFonts w:asciiTheme="minorHAnsi" w:hAnsiTheme="minorHAnsi" w:cstheme="minorHAnsi"/>
              <w:noProof/>
            </w:rPr>
            <w:t>(Srndic, 2011)</w:t>
          </w:r>
          <w:r w:rsidRPr="006B0361" w:rsidR="004706EB">
            <w:rPr>
              <w:rFonts w:asciiTheme="minorHAnsi" w:hAnsiTheme="minorHAnsi" w:cstheme="minorHAnsi"/>
            </w:rPr>
            <w:fldChar w:fldCharType="end"/>
          </w:r>
        </w:sdtContent>
      </w:sdt>
      <w:r w:rsidRPr="006B0361">
        <w:rPr>
          <w:rFonts w:asciiTheme="minorHAnsi" w:hAnsiTheme="minorHAnsi" w:cstheme="minorHAnsi"/>
        </w:rPr>
        <w:t xml:space="preserve">aims to detect the presence of malicious (obfuscated) JavaScript code by considering </w:t>
      </w:r>
      <w:r w:rsidRPr="006B0361" w:rsidR="004706EB">
        <w:rPr>
          <w:rFonts w:asciiTheme="minorHAnsi" w:hAnsiTheme="minorHAnsi" w:cstheme="minorHAnsi"/>
        </w:rPr>
        <w:t>occurrences</w:t>
      </w:r>
      <w:r w:rsidRPr="006B0361">
        <w:rPr>
          <w:rFonts w:asciiTheme="minorHAnsi" w:hAnsiTheme="minorHAnsi" w:cstheme="minorHAnsi"/>
        </w:rPr>
        <w:t xml:space="preserve"> of suspicious API calls like eval or replace, and of string-chaining operators like +, among others. Lux0R [</w:t>
      </w:r>
      <w:sdt>
        <w:sdtPr>
          <w:rPr>
            <w:rFonts w:asciiTheme="minorHAnsi" w:hAnsiTheme="minorHAnsi" w:cstheme="minorHAnsi"/>
          </w:rPr>
          <w:id w:val="293328464"/>
          <w:citation/>
        </w:sdtPr>
        <w:sdtContent>
          <w:r w:rsidRPr="006B0361" w:rsidR="004706EB">
            <w:rPr>
              <w:rFonts w:asciiTheme="minorHAnsi" w:hAnsiTheme="minorHAnsi" w:cstheme="minorHAnsi"/>
            </w:rPr>
            <w:fldChar w:fldCharType="begin"/>
          </w:r>
          <w:r w:rsidRPr="006B0361" w:rsidR="004706EB">
            <w:rPr>
              <w:rFonts w:asciiTheme="minorHAnsi" w:hAnsiTheme="minorHAnsi" w:cstheme="minorHAnsi"/>
            </w:rPr>
            <w:instrText xml:space="preserve"> CITATION ICo14 \l 1033 </w:instrText>
          </w:r>
          <w:r w:rsidRPr="006B0361" w:rsidR="004706EB">
            <w:rPr>
              <w:rFonts w:asciiTheme="minorHAnsi" w:hAnsiTheme="minorHAnsi" w:cstheme="minorHAnsi"/>
            </w:rPr>
            <w:fldChar w:fldCharType="separate"/>
          </w:r>
          <w:r w:rsidRPr="006B0361" w:rsidR="004706EB">
            <w:rPr>
              <w:rFonts w:asciiTheme="minorHAnsi" w:hAnsiTheme="minorHAnsi" w:cstheme="minorHAnsi"/>
              <w:noProof/>
            </w:rPr>
            <w:t xml:space="preserve"> (I. Corona, 2014)</w:t>
          </w:r>
          <w:r w:rsidRPr="006B0361" w:rsidR="004706EB">
            <w:rPr>
              <w:rFonts w:asciiTheme="minorHAnsi" w:hAnsiTheme="minorHAnsi" w:cstheme="minorHAnsi"/>
            </w:rPr>
            <w:fldChar w:fldCharType="end"/>
          </w:r>
        </w:sdtContent>
      </w:sdt>
      <w:r w:rsidRPr="006B0361" w:rsidR="004706EB">
        <w:rPr>
          <w:rFonts w:asciiTheme="minorHAnsi" w:hAnsiTheme="minorHAnsi" w:cstheme="minorHAnsi"/>
        </w:rPr>
        <w:t xml:space="preserve"> </w:t>
      </w:r>
      <w:r w:rsidRPr="006B0361">
        <w:rPr>
          <w:rFonts w:asciiTheme="minorHAnsi" w:hAnsiTheme="minorHAnsi" w:cstheme="minorHAnsi"/>
        </w:rPr>
        <w:t xml:space="preserve">leverages code instrumentation to detect the presence of API calls in JavaScript code that are specifically used for PDF-related operations. Wepawet dynamically executes the embedded JavaScript code using JSand, and then extracts features mostly related to method calls and shellcode memory allocation. </w:t>
      </w:r>
    </w:p>
    <w:p w:rsidRPr="006B0361" w:rsidR="004706EB" w:rsidP="006B0361" w:rsidRDefault="004706EB" w14:paraId="2F02B1AD" w14:textId="32F9BC60">
      <w:pPr>
        <w:pStyle w:val="NormalWeb"/>
        <w:jc w:val="both"/>
        <w:rPr>
          <w:rFonts w:asciiTheme="minorHAnsi" w:hAnsiTheme="minorHAnsi" w:cstheme="minorHAnsi"/>
          <w:shd w:val="clear" w:color="auto" w:fill="FFFFFF"/>
        </w:rPr>
      </w:pPr>
      <w:r w:rsidRPr="006B0361">
        <w:rPr>
          <w:rFonts w:asciiTheme="minorHAnsi" w:hAnsiTheme="minorHAnsi" w:cstheme="minorHAnsi"/>
          <w:shd w:val="clear" w:color="auto" w:fill="FFFFFF"/>
        </w:rPr>
        <w:t>Analyzing the PDF file reveals that executables can be stored as an EmbeddedFile object. Investigators can quickly summarize the most important properties of a PDF document using Didier Stevens</w:t>
      </w:r>
      <w:r w:rsidRPr="006B0361" w:rsidR="00A86A60">
        <w:rPr>
          <w:rFonts w:asciiTheme="minorHAnsi" w:hAnsiTheme="minorHAnsi" w:cstheme="minorHAnsi"/>
          <w:shd w:val="clear" w:color="auto" w:fill="FFFFFF"/>
        </w:rPr>
        <w:t xml:space="preserve"> P</w:t>
      </w:r>
      <w:r w:rsidR="006B0361">
        <w:rPr>
          <w:rFonts w:asciiTheme="minorHAnsi" w:hAnsiTheme="minorHAnsi" w:cstheme="minorHAnsi"/>
          <w:shd w:val="clear" w:color="auto" w:fill="FFFFFF"/>
        </w:rPr>
        <w:t>DFiD</w:t>
      </w:r>
      <w:r w:rsidRPr="006B0361" w:rsidR="00A86A60">
        <w:rPr>
          <w:rFonts w:asciiTheme="minorHAnsi" w:hAnsiTheme="minorHAnsi" w:cstheme="minorHAnsi"/>
          <w:shd w:val="clear" w:color="auto" w:fill="FFFFFF"/>
        </w:rPr>
        <w:t xml:space="preserve">. </w:t>
      </w:r>
      <w:r w:rsidRPr="006B0361" w:rsidR="00A86A60">
        <w:rPr>
          <w:rFonts w:asciiTheme="minorHAnsi" w:hAnsiTheme="minorHAnsi" w:cstheme="minorHAnsi"/>
          <w:shd w:val="clear" w:color="auto" w:fill="FFFFFF"/>
        </w:rPr>
        <w:t>In a recent attack,</w:t>
      </w:r>
      <w:sdt>
        <w:sdtPr>
          <w:rPr>
            <w:rFonts w:asciiTheme="minorHAnsi" w:hAnsiTheme="minorHAnsi" w:cstheme="minorHAnsi"/>
            <w:shd w:val="clear" w:color="auto" w:fill="FFFFFF"/>
          </w:rPr>
          <w:id w:val="306675731"/>
          <w:citation/>
        </w:sdtPr>
        <w:sdtContent>
          <w:r w:rsidRPr="006B0361" w:rsidR="00A86A60">
            <w:rPr>
              <w:rFonts w:asciiTheme="minorHAnsi" w:hAnsiTheme="minorHAnsi" w:cstheme="minorHAnsi"/>
              <w:shd w:val="clear" w:color="auto" w:fill="FFFFFF"/>
            </w:rPr>
            <w:fldChar w:fldCharType="begin"/>
          </w:r>
          <w:r w:rsidRPr="006B0361" w:rsidR="00A86A60">
            <w:rPr>
              <w:rFonts w:asciiTheme="minorHAnsi" w:hAnsiTheme="minorHAnsi" w:cstheme="minorHAnsi"/>
              <w:shd w:val="clear" w:color="auto" w:fill="FFFFFF"/>
            </w:rPr>
            <w:instrText xml:space="preserve"> CITATION Pat22 \l 1033 </w:instrText>
          </w:r>
          <w:r w:rsidRPr="006B0361" w:rsidR="00A86A60">
            <w:rPr>
              <w:rFonts w:asciiTheme="minorHAnsi" w:hAnsiTheme="minorHAnsi" w:cstheme="minorHAnsi"/>
              <w:shd w:val="clear" w:color="auto" w:fill="FFFFFF"/>
            </w:rPr>
            <w:fldChar w:fldCharType="separate"/>
          </w:r>
          <w:r w:rsidRPr="006B0361" w:rsidR="00A86A60">
            <w:rPr>
              <w:rFonts w:asciiTheme="minorHAnsi" w:hAnsiTheme="minorHAnsi" w:cstheme="minorHAnsi"/>
              <w:noProof/>
              <w:shd w:val="clear" w:color="auto" w:fill="FFFFFF"/>
            </w:rPr>
            <w:t xml:space="preserve"> (Schläpfer, 2022)</w:t>
          </w:r>
          <w:r w:rsidRPr="006B0361" w:rsidR="00A86A60">
            <w:rPr>
              <w:rFonts w:asciiTheme="minorHAnsi" w:hAnsiTheme="minorHAnsi" w:cstheme="minorHAnsi"/>
              <w:shd w:val="clear" w:color="auto" w:fill="FFFFFF"/>
            </w:rPr>
            <w:fldChar w:fldCharType="end"/>
          </w:r>
        </w:sdtContent>
      </w:sdt>
      <w:r w:rsidRPr="006B0361" w:rsidR="00A86A60">
        <w:rPr>
          <w:rFonts w:asciiTheme="minorHAnsi" w:hAnsiTheme="minorHAnsi" w:cstheme="minorHAnsi"/>
          <w:shd w:val="clear" w:color="auto" w:fill="FFFFFF"/>
        </w:rPr>
        <w:t xml:space="preserve"> a PDF included a malicious url stored in a docx file embedded in the pdf. The malicious PDF was quickly intercepted by HP Sure Click which ran the file in an isolated micro virtual machine, preventing their system from being infected. Further static analysis was carried out with </w:t>
      </w:r>
      <w:r w:rsidR="006B0361">
        <w:rPr>
          <w:rFonts w:asciiTheme="minorHAnsi" w:hAnsiTheme="minorHAnsi" w:cstheme="minorHAnsi"/>
          <w:shd w:val="clear" w:color="auto" w:fill="FFFFFF"/>
        </w:rPr>
        <w:t>PDFiD</w:t>
      </w:r>
      <w:r w:rsidRPr="006B0361" w:rsidR="00A86A60">
        <w:rPr>
          <w:rFonts w:asciiTheme="minorHAnsi" w:hAnsiTheme="minorHAnsi" w:cstheme="minorHAnsi"/>
          <w:shd w:val="clear" w:color="auto" w:fill="FFFFFF"/>
        </w:rPr>
        <w:t xml:space="preserve"> and pdf-parser.</w:t>
      </w:r>
    </w:p>
    <w:p w:rsidRPr="006B0361" w:rsidR="007B5A9F" w:rsidP="006B0361" w:rsidRDefault="007B5A9F" w14:paraId="6C9F449D" w14:textId="607B456D">
      <w:pPr>
        <w:pStyle w:val="NormalWeb"/>
        <w:jc w:val="both"/>
        <w:rPr>
          <w:rFonts w:asciiTheme="minorHAnsi" w:hAnsiTheme="minorHAnsi" w:cstheme="minorHAnsi"/>
        </w:rPr>
      </w:pPr>
      <w:r w:rsidRPr="006B0361">
        <w:rPr>
          <w:rFonts w:asciiTheme="minorHAnsi" w:hAnsiTheme="minorHAnsi" w:cstheme="minorHAnsi"/>
        </w:rPr>
        <w:t>Slayer relies on P</w:t>
      </w:r>
      <w:r w:rsidR="006B0361">
        <w:rPr>
          <w:rFonts w:asciiTheme="minorHAnsi" w:hAnsiTheme="minorHAnsi" w:cstheme="minorHAnsi"/>
        </w:rPr>
        <w:t>DF</w:t>
      </w:r>
      <w:r w:rsidRPr="006B0361">
        <w:rPr>
          <w:rFonts w:asciiTheme="minorHAnsi" w:hAnsiTheme="minorHAnsi" w:cstheme="minorHAnsi"/>
        </w:rPr>
        <w:t xml:space="preserve">iD, the </w:t>
      </w:r>
      <w:r w:rsidRPr="006B0361">
        <w:rPr>
          <w:rFonts w:asciiTheme="minorHAnsi" w:hAnsiTheme="minorHAnsi" w:cstheme="minorHAnsi"/>
        </w:rPr>
        <w:t xml:space="preserve">updated version (Slayer NEO) </w:t>
      </w:r>
      <w:sdt>
        <w:sdtPr>
          <w:rPr>
            <w:rFonts w:asciiTheme="minorHAnsi" w:hAnsiTheme="minorHAnsi" w:cstheme="minorHAnsi"/>
          </w:rPr>
          <w:id w:val="-1418791045"/>
          <w:citation/>
        </w:sdtPr>
        <w:sdtContent>
          <w:r w:rsidRPr="006B0361">
            <w:rPr>
              <w:rFonts w:asciiTheme="minorHAnsi" w:hAnsiTheme="minorHAnsi" w:cstheme="minorHAnsi"/>
            </w:rPr>
            <w:fldChar w:fldCharType="begin"/>
          </w:r>
          <w:r w:rsidRPr="006B0361">
            <w:rPr>
              <w:rFonts w:asciiTheme="minorHAnsi" w:hAnsiTheme="minorHAnsi" w:cstheme="minorHAnsi"/>
            </w:rPr>
            <w:instrText xml:space="preserve"> CITATION DMa15 \l 1033 </w:instrText>
          </w:r>
          <w:r w:rsidRPr="006B0361">
            <w:rPr>
              <w:rFonts w:asciiTheme="minorHAnsi" w:hAnsiTheme="minorHAnsi" w:cstheme="minorHAnsi"/>
            </w:rPr>
            <w:fldChar w:fldCharType="separate"/>
          </w:r>
          <w:r w:rsidRPr="006B0361">
            <w:rPr>
              <w:rFonts w:asciiTheme="minorHAnsi" w:hAnsiTheme="minorHAnsi" w:cstheme="minorHAnsi"/>
              <w:noProof/>
            </w:rPr>
            <w:t>(D. Maiorca, 2015)</w:t>
          </w:r>
          <w:r w:rsidRPr="006B0361">
            <w:rPr>
              <w:rFonts w:asciiTheme="minorHAnsi" w:hAnsiTheme="minorHAnsi" w:cstheme="minorHAnsi"/>
            </w:rPr>
            <w:fldChar w:fldCharType="end"/>
          </w:r>
        </w:sdtContent>
      </w:sdt>
      <w:r w:rsidRPr="006B0361">
        <w:rPr>
          <w:rFonts w:asciiTheme="minorHAnsi" w:hAnsiTheme="minorHAnsi" w:cstheme="minorHAnsi"/>
        </w:rPr>
        <w:t>employs PeePDF for a more in-depth examination of embedded files, multiple versions, and streamed objects, and Origami for file structure and content integrity checks. These analyses are valuable for detecting PDF malware concealed by clever embedding techniques, as well as anomalous or corrupted files.</w:t>
      </w:r>
    </w:p>
    <w:p w:rsidRPr="006B0361" w:rsidR="00057A1B" w:rsidP="006B0361" w:rsidRDefault="007B5A9F" w14:paraId="5B41AC8D" w14:textId="3C5B8227">
      <w:pPr>
        <w:pStyle w:val="NormalWeb"/>
        <w:jc w:val="both"/>
        <w:rPr>
          <w:rFonts w:asciiTheme="minorHAnsi" w:hAnsiTheme="minorHAnsi" w:cstheme="minorHAnsi"/>
        </w:rPr>
      </w:pPr>
      <w:r w:rsidRPr="006B0361">
        <w:rPr>
          <w:rFonts w:asciiTheme="minorHAnsi" w:hAnsiTheme="minorHAnsi" w:cstheme="minorHAnsi"/>
        </w:rPr>
        <w:t>Library-based parsing is dependent on specific PDF libraries, which are also supported by open-source PDF readers. Poppler, a comprehensive PDF library used by the famous open-source reader XPDF, is the most well-known example.</w:t>
      </w:r>
    </w:p>
    <w:p w:rsidRPr="006B0361" w:rsidR="00155C46" w:rsidP="006B0361" w:rsidRDefault="00155C46" w14:paraId="4F0D9BDC" w14:textId="41E9AB40">
      <w:pPr>
        <w:pStyle w:val="NormalWeb"/>
        <w:spacing w:after="360"/>
        <w:jc w:val="both"/>
        <w:rPr>
          <w:rFonts w:asciiTheme="minorHAnsi" w:hAnsiTheme="minorHAnsi" w:cstheme="minorHAnsi"/>
        </w:rPr>
      </w:pPr>
      <w:r w:rsidRPr="006B0361">
        <w:rPr>
          <w:rFonts w:asciiTheme="minorHAnsi" w:hAnsiTheme="minorHAnsi" w:cstheme="minorHAnsi"/>
        </w:rPr>
        <w:t>The open-source pattern matching program YARA (Yet Another Recursive Acronym) is largely used in malware research and detection. It enables analysts to develop and implement bespoke rules or patterns for identifying and categorizing files or data based on certain traits or indicators.</w:t>
      </w:r>
    </w:p>
    <w:p w:rsidR="000F4D88" w:rsidP="000F4D88" w:rsidRDefault="00155C46" w14:paraId="33C32C44" w14:textId="77777777">
      <w:pPr>
        <w:pStyle w:val="NormalWeb"/>
        <w:spacing w:before="0" w:beforeAutospacing="0" w:after="360" w:afterAutospacing="0"/>
        <w:jc w:val="both"/>
        <w:rPr>
          <w:rFonts w:asciiTheme="minorHAnsi" w:hAnsiTheme="minorHAnsi" w:cstheme="minorHAnsi"/>
        </w:rPr>
      </w:pPr>
      <w:r w:rsidRPr="006B0361">
        <w:rPr>
          <w:rFonts w:asciiTheme="minorHAnsi" w:hAnsiTheme="minorHAnsi" w:cstheme="minorHAnsi"/>
        </w:rPr>
        <w:t>The patterns to be matched are defined by a series of strings, regular expressions, and conditionals in YARA rules. File names, sizes, hashes, texts, entropy values, or specific byte sequences can all be used to generate rules. Furthermore, YARA supports the use of metadata and tags to offer context or information about the matched samples. YARA is designed to efficiently handle large datasets. It uses optimized algorithms for pattern matching and can process files in parallel, making it suitable for scanning repositories.</w:t>
      </w:r>
    </w:p>
    <w:p w:rsidRPr="000F4D88" w:rsidR="00155C46" w:rsidP="6D06FC22" w:rsidRDefault="000F4D88" w14:paraId="224EB890" w14:textId="3762F383">
      <w:pPr>
        <w:pStyle w:val="NormalWeb"/>
        <w:spacing w:before="0" w:beforeAutospacing="off" w:after="360" w:afterAutospacing="off"/>
        <w:jc w:val="both"/>
        <w:rPr>
          <w:rFonts w:ascii="Calibri" w:hAnsi="Calibri" w:cs="Calibri" w:asciiTheme="minorAscii" w:hAnsiTheme="minorAscii" w:cstheme="minorAscii"/>
        </w:rPr>
      </w:pPr>
      <w:r w:rsidRPr="6D06FC22" w:rsidR="000F4D88">
        <w:rPr>
          <w:rFonts w:ascii="Calibri" w:hAnsi="Calibri" w:cs="Calibri" w:asciiTheme="minorAscii" w:hAnsiTheme="minorAscii" w:cstheme="minorAscii"/>
          <w:b w:val="1"/>
          <w:bCs w:val="1"/>
          <w:sz w:val="28"/>
          <w:szCs w:val="28"/>
        </w:rPr>
        <w:t xml:space="preserve">Signature based antimalware </w:t>
      </w:r>
      <w:r w:rsidRPr="6D06FC22" w:rsidR="00271319">
        <w:rPr>
          <w:rFonts w:ascii="Calibri" w:hAnsi="Calibri" w:cs="Calibri" w:asciiTheme="minorAscii" w:hAnsiTheme="minorAscii" w:cstheme="minorAscii"/>
          <w:b w:val="1"/>
          <w:bCs w:val="1"/>
          <w:sz w:val="28"/>
          <w:szCs w:val="28"/>
        </w:rPr>
        <w:t>solutions</w:t>
      </w:r>
    </w:p>
    <w:p w:rsidR="000F4D88" w:rsidP="6D06FC22" w:rsidRDefault="00155C46" w14:paraId="7C37DAD9" w14:textId="17D638FF">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 xml:space="preserve">Malware detection commonly uses a </w:t>
      </w:r>
      <w:r w:rsidRPr="6D06FC22" w:rsidR="00073E97">
        <w:rPr>
          <w:rFonts w:ascii="Calibri" w:hAnsi="Calibri" w:cs="Calibri" w:asciiTheme="minorAscii" w:hAnsiTheme="minorAscii" w:cstheme="minorAscii"/>
        </w:rPr>
        <w:t>signature-based</w:t>
      </w:r>
      <w:r w:rsidRPr="6D06FC22" w:rsidR="00155C46">
        <w:rPr>
          <w:rFonts w:ascii="Calibri" w:hAnsi="Calibri" w:cs="Calibri" w:asciiTheme="minorAscii" w:hAnsiTheme="minorAscii" w:cstheme="minorAscii"/>
        </w:rPr>
        <w:t xml:space="preserve"> approach: known malware is described by purely syntactic characteristics mostly bit strings or simple patterns defined by regular expressions which are stored in a signature database. This project focuses on Static Analysis as it is still a primary form of malware detection, thousands of enterprises also do not have the resources to invest in a robust dynamic analysis framework as it requires ever changing machine </w:t>
      </w:r>
      <w:r w:rsidRPr="6D06FC22" w:rsidR="00155C46">
        <w:rPr>
          <w:rFonts w:ascii="Calibri" w:hAnsi="Calibri" w:cs="Calibri" w:asciiTheme="minorAscii" w:hAnsiTheme="minorAscii" w:cstheme="minorAscii"/>
        </w:rPr>
        <w:t xml:space="preserve">learning and trained models which in turn lead high computational overhead. </w:t>
      </w:r>
      <w:r w:rsidRPr="6D06FC22" w:rsidR="00E40637">
        <w:rPr>
          <w:rFonts w:ascii="Calibri" w:hAnsi="Calibri" w:cs="Calibri" w:asciiTheme="minorAscii" w:hAnsiTheme="minorAscii" w:cstheme="minorAscii"/>
        </w:rPr>
        <w:t>However, the</w:t>
      </w:r>
      <w:r w:rsidRPr="6D06FC22" w:rsidR="00155C46">
        <w:rPr>
          <w:rFonts w:ascii="Calibri" w:hAnsi="Calibri" w:cs="Calibri" w:asciiTheme="minorAscii" w:hAnsiTheme="minorAscii" w:cstheme="minorAscii"/>
        </w:rPr>
        <w:t xml:space="preserve"> fact that you have a dynamic analysis implementation in place </w:t>
      </w:r>
      <w:r w:rsidRPr="6D06FC22" w:rsidR="00E40637">
        <w:rPr>
          <w:rFonts w:ascii="Calibri" w:hAnsi="Calibri" w:cs="Calibri" w:asciiTheme="minorAscii" w:hAnsiTheme="minorAscii" w:cstheme="minorAscii"/>
        </w:rPr>
        <w:t xml:space="preserve">does </w:t>
      </w:r>
      <w:r w:rsidRPr="6D06FC22" w:rsidR="00155C46">
        <w:rPr>
          <w:rFonts w:ascii="Calibri" w:hAnsi="Calibri" w:cs="Calibri" w:asciiTheme="minorAscii" w:hAnsiTheme="minorAscii" w:cstheme="minorAscii"/>
        </w:rPr>
        <w:t xml:space="preserve">not guarantee protection from </w:t>
      </w:r>
      <w:r w:rsidRPr="6D06FC22" w:rsidR="007B5867">
        <w:rPr>
          <w:rFonts w:ascii="Calibri" w:hAnsi="Calibri" w:cs="Calibri" w:asciiTheme="minorAscii" w:hAnsiTheme="minorAscii" w:cstheme="minorAscii"/>
        </w:rPr>
        <w:t>zero-day</w:t>
      </w:r>
      <w:r w:rsidRPr="6D06FC22" w:rsidR="00155C46">
        <w:rPr>
          <w:rFonts w:ascii="Calibri" w:hAnsi="Calibri" w:cs="Calibri" w:asciiTheme="minorAscii" w:hAnsiTheme="minorAscii" w:cstheme="minorAscii"/>
        </w:rPr>
        <w:t xml:space="preserve"> malware, hence companies invest more in </w:t>
      </w:r>
      <w:r w:rsidRPr="6D06FC22" w:rsidR="00073E97">
        <w:rPr>
          <w:rFonts w:ascii="Calibri" w:hAnsi="Calibri" w:cs="Calibri" w:asciiTheme="minorAscii" w:hAnsiTheme="minorAscii" w:cstheme="minorAscii"/>
        </w:rPr>
        <w:t>signature-based</w:t>
      </w:r>
      <w:r w:rsidRPr="6D06FC22" w:rsidR="00155C46">
        <w:rPr>
          <w:rFonts w:ascii="Calibri" w:hAnsi="Calibri" w:cs="Calibri" w:asciiTheme="minorAscii" w:hAnsiTheme="minorAscii" w:cstheme="minorAscii"/>
        </w:rPr>
        <w:t xml:space="preserve"> solutions which </w:t>
      </w:r>
      <w:r w:rsidRPr="6D06FC22" w:rsidR="4553FF04">
        <w:rPr>
          <w:rFonts w:ascii="Calibri" w:hAnsi="Calibri" w:cs="Calibri" w:asciiTheme="minorAscii" w:hAnsiTheme="minorAscii" w:cstheme="minorAscii"/>
        </w:rPr>
        <w:t>are</w:t>
      </w:r>
      <w:r w:rsidRPr="6D06FC22" w:rsidR="00155C46">
        <w:rPr>
          <w:rFonts w:ascii="Calibri" w:hAnsi="Calibri" w:cs="Calibri" w:asciiTheme="minorAscii" w:hAnsiTheme="minorAscii" w:cstheme="minorAscii"/>
        </w:rPr>
        <w:t xml:space="preserve"> affordable and </w:t>
      </w:r>
      <w:r w:rsidRPr="6D06FC22" w:rsidR="072512DB">
        <w:rPr>
          <w:rFonts w:ascii="Calibri" w:hAnsi="Calibri" w:cs="Calibri" w:asciiTheme="minorAscii" w:hAnsiTheme="minorAscii" w:cstheme="minorAscii"/>
        </w:rPr>
        <w:t>get</w:t>
      </w:r>
      <w:r w:rsidRPr="6D06FC22" w:rsidR="00155C46">
        <w:rPr>
          <w:rFonts w:ascii="Calibri" w:hAnsi="Calibri" w:cs="Calibri" w:asciiTheme="minorAscii" w:hAnsiTheme="minorAscii" w:cstheme="minorAscii"/>
        </w:rPr>
        <w:t xml:space="preserve"> the job done. Signature-based detection has several shortcomings: Firstly, </w:t>
      </w:r>
      <w:r w:rsidRPr="6D06FC22" w:rsidR="007B5867">
        <w:rPr>
          <w:rFonts w:ascii="Calibri" w:hAnsi="Calibri" w:cs="Calibri" w:asciiTheme="minorAscii" w:hAnsiTheme="minorAscii" w:cstheme="minorAscii"/>
        </w:rPr>
        <w:t xml:space="preserve">weak detection of </w:t>
      </w:r>
      <w:r w:rsidRPr="6D06FC22" w:rsidR="00155C46">
        <w:rPr>
          <w:rFonts w:ascii="Calibri" w:hAnsi="Calibri" w:cs="Calibri" w:asciiTheme="minorAscii" w:hAnsiTheme="minorAscii" w:cstheme="minorAscii"/>
        </w:rPr>
        <w:t>obfuscation</w:t>
      </w:r>
      <w:r w:rsidRPr="6D06FC22" w:rsidR="007B5867">
        <w:rPr>
          <w:rFonts w:ascii="Calibri" w:hAnsi="Calibri" w:cs="Calibri" w:asciiTheme="minorAscii" w:hAnsiTheme="minorAscii" w:cstheme="minorAscii"/>
        </w:rPr>
        <w:t xml:space="preserve">, </w:t>
      </w:r>
      <w:r w:rsidRPr="6D06FC22" w:rsidR="00073E97">
        <w:rPr>
          <w:rFonts w:ascii="Calibri" w:hAnsi="Calibri" w:cs="Calibri" w:asciiTheme="minorAscii" w:hAnsiTheme="minorAscii" w:cstheme="minorAscii"/>
        </w:rPr>
        <w:t>secondly</w:t>
      </w:r>
      <w:r w:rsidRPr="6D06FC22" w:rsidR="007B5867">
        <w:rPr>
          <w:rFonts w:ascii="Calibri" w:hAnsi="Calibri" w:cs="Calibri" w:asciiTheme="minorAscii" w:hAnsiTheme="minorAscii" w:cstheme="minorAscii"/>
        </w:rPr>
        <w:t xml:space="preserve"> a malware signature only detects known malware, hence </w:t>
      </w:r>
      <w:r w:rsidRPr="6D06FC22" w:rsidR="00073E97">
        <w:rPr>
          <w:rFonts w:ascii="Calibri" w:hAnsi="Calibri" w:cs="Calibri" w:asciiTheme="minorAscii" w:hAnsiTheme="minorAscii" w:cstheme="minorAscii"/>
        </w:rPr>
        <w:t>zero-day threats will go undetected</w:t>
      </w:r>
      <w:r w:rsidRPr="6D06FC22" w:rsidR="00155C46">
        <w:rPr>
          <w:rFonts w:ascii="Calibri" w:hAnsi="Calibri" w:cs="Calibri" w:asciiTheme="minorAscii" w:hAnsiTheme="minorAscii" w:cstheme="minorAscii"/>
        </w:rPr>
        <w:t>.</w:t>
      </w:r>
      <w:r w:rsidRPr="6D06FC22" w:rsidR="00073E97">
        <w:rPr>
          <w:rFonts w:ascii="Calibri" w:hAnsi="Calibri" w:cs="Calibri" w:asciiTheme="minorAscii" w:hAnsiTheme="minorAscii" w:cstheme="minorAscii"/>
        </w:rPr>
        <w:t xml:space="preserve"> Regardless of these setbacks, signature-based malware detection is ideal for certain cases,</w:t>
      </w:r>
      <w:r w:rsidRPr="6D06FC22" w:rsidR="000F4D88">
        <w:rPr>
          <w:rFonts w:ascii="Calibri" w:hAnsi="Calibri" w:cs="Calibri" w:asciiTheme="minorAscii" w:hAnsiTheme="minorAscii" w:cstheme="minorAscii"/>
        </w:rPr>
        <w:t xml:space="preserve"> where access to PDF is crucial,</w:t>
      </w:r>
      <w:r w:rsidRPr="6D06FC22" w:rsidR="00073E97">
        <w:rPr>
          <w:rFonts w:ascii="Calibri" w:hAnsi="Calibri" w:cs="Calibri" w:asciiTheme="minorAscii" w:hAnsiTheme="minorAscii" w:cstheme="minorAscii"/>
        </w:rPr>
        <w:t xml:space="preserve"> hence this project </w:t>
      </w:r>
      <w:r w:rsidRPr="6D06FC22" w:rsidR="37ED5663">
        <w:rPr>
          <w:rFonts w:ascii="Calibri" w:hAnsi="Calibri" w:cs="Calibri" w:asciiTheme="minorAscii" w:hAnsiTheme="minorAscii" w:cstheme="minorAscii"/>
        </w:rPr>
        <w:t>focuses</w:t>
      </w:r>
      <w:r w:rsidRPr="6D06FC22" w:rsidR="00073E97">
        <w:rPr>
          <w:rFonts w:ascii="Calibri" w:hAnsi="Calibri" w:cs="Calibri" w:asciiTheme="minorAscii" w:hAnsiTheme="minorAscii" w:cstheme="minorAscii"/>
        </w:rPr>
        <w:t xml:space="preserve"> on reinforcing the signature-based method with </w:t>
      </w:r>
      <w:r w:rsidRPr="6D06FC22" w:rsidR="000F4D88">
        <w:rPr>
          <w:rFonts w:ascii="Calibri" w:hAnsi="Calibri" w:cs="Calibri" w:asciiTheme="minorAscii" w:hAnsiTheme="minorAscii" w:cstheme="minorAscii"/>
        </w:rPr>
        <w:t>condition-based</w:t>
      </w:r>
      <w:r w:rsidRPr="6D06FC22" w:rsidR="00073E97">
        <w:rPr>
          <w:rFonts w:ascii="Calibri" w:hAnsi="Calibri" w:cs="Calibri" w:asciiTheme="minorAscii" w:hAnsiTheme="minorAscii" w:cstheme="minorAscii"/>
        </w:rPr>
        <w:t xml:space="preserve"> technique for analyzing PDF.</w:t>
      </w:r>
    </w:p>
    <w:p w:rsidRPr="000F4D88" w:rsidR="000F4D88" w:rsidP="000F4D88" w:rsidRDefault="000F4D88" w14:paraId="281E6F0D" w14:textId="2C50B6A8">
      <w:pPr>
        <w:pStyle w:val="NormalWeb"/>
        <w:jc w:val="both"/>
        <w:rPr>
          <w:rFonts w:asciiTheme="minorHAnsi" w:hAnsiTheme="minorHAnsi" w:cstheme="minorHAnsi"/>
          <w:b/>
          <w:bCs/>
          <w:sz w:val="28"/>
          <w:szCs w:val="28"/>
        </w:rPr>
      </w:pPr>
      <w:r w:rsidRPr="000F4D88">
        <w:rPr>
          <w:rFonts w:asciiTheme="minorHAnsi" w:hAnsiTheme="minorHAnsi" w:cstheme="minorHAnsi"/>
          <w:b/>
          <w:bCs/>
          <w:sz w:val="28"/>
          <w:szCs w:val="28"/>
        </w:rPr>
        <w:t>Conclusion</w:t>
      </w:r>
    </w:p>
    <w:p w:rsidRPr="006B0361" w:rsidR="00155C46" w:rsidP="6D06FC22" w:rsidRDefault="00155C46" w14:paraId="6FAF7652" w14:textId="525FDAF0">
      <w:pPr>
        <w:pStyle w:val="NormalWeb"/>
        <w:jc w:val="both"/>
        <w:rPr>
          <w:rFonts w:ascii="Calibri" w:hAnsi="Calibri" w:cs="Calibri" w:asciiTheme="minorAscii" w:hAnsiTheme="minorAscii" w:cstheme="minorAscii"/>
        </w:rPr>
      </w:pPr>
      <w:r w:rsidRPr="6D06FC22" w:rsidR="00155C46">
        <w:rPr>
          <w:rFonts w:ascii="Calibri" w:hAnsi="Calibri" w:cs="Calibri" w:asciiTheme="minorAscii" w:hAnsiTheme="minorAscii" w:cstheme="minorAscii"/>
        </w:rPr>
        <w:t>In this project, focuses on improving the static analysis of malware in PDF. We employ the use of a broad signature-based tool</w:t>
      </w:r>
      <w:r w:rsidRPr="6D06FC22" w:rsidR="000F4D88">
        <w:rPr>
          <w:rFonts w:ascii="Calibri" w:hAnsi="Calibri" w:cs="Calibri" w:asciiTheme="minorAscii" w:hAnsiTheme="minorAscii" w:cstheme="minorAscii"/>
        </w:rPr>
        <w:t xml:space="preserve"> </w:t>
      </w:r>
      <w:r w:rsidRPr="6D06FC22" w:rsidR="000F4D88">
        <w:rPr>
          <w:rFonts w:ascii="Calibri" w:hAnsi="Calibri" w:cs="Calibri" w:asciiTheme="minorAscii" w:hAnsiTheme="minorAscii" w:cstheme="minorAscii"/>
        </w:rPr>
        <w:t xml:space="preserve">ClamAV</w:t>
      </w:r>
      <w:r w:rsidRPr="6D06FC22" w:rsidR="00155C46">
        <w:rPr>
          <w:rFonts w:ascii="Calibri" w:hAnsi="Calibri" w:cs="Calibri" w:asciiTheme="minorAscii" w:hAnsiTheme="minorAscii" w:cstheme="minorAscii"/>
        </w:rPr>
        <w:t xml:space="preserve"> combined with a broad rule set</w:t>
      </w:r>
      <w:r w:rsidRPr="6D06FC22" w:rsidR="000F4D88">
        <w:rPr>
          <w:rFonts w:ascii="Calibri" w:hAnsi="Calibri" w:cs="Calibri" w:asciiTheme="minorAscii" w:hAnsiTheme="minorAscii" w:cstheme="minorAscii"/>
        </w:rPr>
        <w:t xml:space="preserve"> (YARA)</w:t>
      </w:r>
      <w:r w:rsidRPr="6D06FC22" w:rsidR="00155C46">
        <w:rPr>
          <w:rFonts w:ascii="Calibri" w:hAnsi="Calibri" w:cs="Calibri" w:asciiTheme="minorAscii" w:hAnsiTheme="minorAscii" w:cstheme="minorAscii"/>
        </w:rPr>
        <w:t xml:space="preserve"> to </w:t>
      </w:r>
      <w:r w:rsidRPr="6D06FC22" w:rsidR="6E576C20">
        <w:rPr>
          <w:rFonts w:ascii="Calibri" w:hAnsi="Calibri" w:cs="Calibri" w:asciiTheme="minorAscii" w:hAnsiTheme="minorAscii" w:cstheme="minorAscii"/>
        </w:rPr>
        <w:t xml:space="preserve">complement</w:t>
      </w:r>
      <w:r w:rsidRPr="6D06FC22" w:rsidR="00155C46">
        <w:rPr>
          <w:rFonts w:ascii="Calibri" w:hAnsi="Calibri" w:cs="Calibri" w:asciiTheme="minorAscii" w:hAnsiTheme="minorAscii" w:cstheme="minorAscii"/>
        </w:rPr>
        <w:t xml:space="preserve"> the signature scan by obfuscation and evasion detection. This tool eases the dilemma that is detecting malicious from legitimate PDF and preventing access to legitimate PDFs. Signature based analysis is indeed an efficient and quick way of detecting malware as it matches patterns to a known set of malicious entities i.e., the malware signature. However due to novel techniques and trickiness of threat actors, known malware </w:t>
      </w:r>
      <w:r w:rsidRPr="6D06FC22" w:rsidR="7E967529">
        <w:rPr>
          <w:rFonts w:ascii="Calibri" w:hAnsi="Calibri" w:cs="Calibri" w:asciiTheme="minorAscii" w:hAnsiTheme="minorAscii" w:cstheme="minorAscii"/>
        </w:rPr>
        <w:t xml:space="preserve">signatures</w:t>
      </w:r>
      <w:r w:rsidRPr="6D06FC22" w:rsidR="00155C46">
        <w:rPr>
          <w:rFonts w:ascii="Calibri" w:hAnsi="Calibri" w:cs="Calibri" w:asciiTheme="minorAscii" w:hAnsiTheme="minorAscii" w:cstheme="minorAscii"/>
        </w:rPr>
        <w:t xml:space="preserve"> can go undetected, even with renown anti-virus of end point detection and Intrusion systems. Thus, we will employ a rule set that checks for signs of obfuscation, key words for remote calls, indicators of polymorphism. Hence this Project is a </w:t>
      </w:r>
      <w:r w:rsidRPr="6D06FC22" w:rsidR="00155C46">
        <w:rPr>
          <w:rFonts w:ascii="Calibri" w:hAnsi="Calibri" w:cs="Calibri" w:asciiTheme="minorAscii" w:hAnsiTheme="minorAscii" w:cstheme="minorAscii"/>
          <w:spacing w:val="-6"/>
          <w:shd w:val="clear" w:color="auto" w:fill="FFFFFF"/>
        </w:rPr>
        <w:t>characteristic-based AV</w:t>
      </w:r>
      <w:r w:rsidRPr="6D06FC22" w:rsidR="00155C46">
        <w:rPr>
          <w:rStyle w:val="apple-converted-space"/>
          <w:rFonts w:ascii="Calibri" w:hAnsi="Calibri" w:cs="Calibri" w:asciiTheme="minorAscii" w:hAnsiTheme="minorAscii" w:cstheme="minorAscii"/>
          <w:spacing w:val="-6"/>
          <w:shd w:val="clear" w:color="auto" w:fill="FFFFFF"/>
        </w:rPr>
        <w:t xml:space="preserve"> complimented with signature-based </w:t>
      </w:r>
      <w:r w:rsidRPr="6D06FC22" w:rsidR="000F4D88">
        <w:rPr>
          <w:rStyle w:val="apple-converted-space"/>
          <w:rFonts w:ascii="Calibri" w:hAnsi="Calibri" w:cs="Calibri" w:asciiTheme="minorAscii" w:hAnsiTheme="minorAscii" w:cstheme="minorAscii"/>
          <w:spacing w:val="-6"/>
          <w:shd w:val="clear" w:color="auto" w:fill="FFFFFF"/>
        </w:rPr>
        <w:t>antivirus.</w:t>
      </w:r>
    </w:p>
    <w:p w:rsidRPr="006B0361" w:rsidR="00155C46" w:rsidP="006B0361" w:rsidRDefault="00155C46" w14:paraId="395B225F" w14:textId="5E8494BB">
      <w:pPr>
        <w:pStyle w:val="NormalWeb"/>
        <w:jc w:val="both"/>
        <w:rPr>
          <w:rFonts w:asciiTheme="minorHAnsi" w:hAnsiTheme="minorHAnsi" w:cstheme="minorHAnsi"/>
        </w:rPr>
      </w:pPr>
      <w:r w:rsidRPr="006B0361">
        <w:rPr>
          <w:rFonts w:asciiTheme="minorHAnsi" w:hAnsiTheme="minorHAnsi" w:cstheme="minorHAnsi"/>
        </w:rPr>
        <w:t xml:space="preserve">This is a decent and affordable solution as opposed to a cost unfriendly, </w:t>
      </w:r>
      <w:r w:rsidRPr="006B0361" w:rsidR="00073E97">
        <w:rPr>
          <w:rFonts w:asciiTheme="minorHAnsi" w:hAnsiTheme="minorHAnsi" w:cstheme="minorHAnsi"/>
        </w:rPr>
        <w:t>time-consuming</w:t>
      </w:r>
      <w:r w:rsidRPr="006B0361">
        <w:rPr>
          <w:rFonts w:asciiTheme="minorHAnsi" w:hAnsiTheme="minorHAnsi" w:cstheme="minorHAnsi"/>
        </w:rPr>
        <w:t xml:space="preserve"> dynamic analysis which might not be feasible in an enterprise as users need quick access to PDF</w:t>
      </w:r>
      <w:r w:rsidR="000F4D88">
        <w:rPr>
          <w:rFonts w:asciiTheme="minorHAnsi" w:hAnsiTheme="minorHAnsi" w:cstheme="minorHAnsi"/>
        </w:rPr>
        <w:t xml:space="preserve"> files</w:t>
      </w:r>
      <w:r w:rsidRPr="006B0361">
        <w:rPr>
          <w:rFonts w:asciiTheme="minorHAnsi" w:hAnsiTheme="minorHAnsi" w:cstheme="minorHAnsi"/>
        </w:rPr>
        <w:t>.</w:t>
      </w:r>
    </w:p>
    <w:p w:rsidRPr="006B0361" w:rsidR="00155C46" w:rsidP="006B0361" w:rsidRDefault="00155C46" w14:paraId="784276A4" w14:textId="77777777">
      <w:pPr>
        <w:pStyle w:val="Heading1"/>
        <w:jc w:val="both"/>
        <w:rPr>
          <w:rFonts w:asciiTheme="minorHAnsi" w:hAnsiTheme="minorHAnsi" w:cstheme="minorHAnsi"/>
          <w:color w:val="auto"/>
          <w:sz w:val="24"/>
          <w:szCs w:val="24"/>
        </w:rPr>
      </w:pPr>
    </w:p>
    <w:customXmlInsRangeStart w:author="Oluwatosin Fasanmi" w:date="2023-05-18T00:33:00Z" w:id="30540"/>
    <w:sdt>
      <w:sdtPr>
        <w:id w:val="-1436590520"/>
        <w:docPartObj>
          <w:docPartGallery w:val="Bibliographies"/>
          <w:docPartUnique/>
        </w:docPartObj>
      </w:sdtPr>
      <w:sdtEndPr>
        <w:rPr>
          <w:rFonts w:asciiTheme="minorHAnsi" w:hAnsiTheme="minorHAnsi" w:eastAsiaTheme="minorHAnsi" w:cstheme="minorBidi"/>
          <w:b w:val="0"/>
          <w:bCs w:val="0"/>
          <w:color w:val="auto"/>
          <w:kern w:val="2"/>
          <w:sz w:val="24"/>
          <w:szCs w:val="24"/>
          <w:lang w:bidi="ar-SA"/>
          <w14:ligatures w14:val="standardContextual"/>
        </w:rPr>
      </w:sdtEndPr>
      <w:sdtContent>
        <w:customXmlInsRangeEnd w:id="30540"/>
        <w:p w:rsidR="00271319" w:rsidRDefault="00271319" w14:paraId="304E4EF1" w14:textId="126559BB">
          <w:pPr>
            <w:pStyle w:val="Heading1"/>
            <w:rPr>
              <w:ins w:author="Oluwatosin Fasanmi" w:date="2023-05-18T00:33:00Z" w:id="8"/>
            </w:rPr>
          </w:pPr>
          <w:ins w:author="Oluwatosin Fasanmi" w:date="2023-05-18T00:33:00Z" w:id="9">
            <w:r>
              <w:t>Bibliography</w:t>
            </w:r>
          </w:ins>
        </w:p>
        <w:customXmlInsRangeStart w:author="Oluwatosin Fasanmi" w:date="2023-05-18T00:33:00Z" w:id="14402"/>
        <w:customXmlInsRangeStart w:author="Oluwatosin Fasanmi" w:date="2023-05-18T00:33:00Z" w:id="16186"/>
        <w:sdt>
          <w:sdtPr>
            <w:id w:val="111145805"/>
            <w:bibliography/>
          </w:sdtPr>
          <w:sdtContent>
            <w:customXmlInsRangeEnd w:id="16186"/>
            <w:p w:rsidR="00271319" w:rsidP="00271319" w:rsidRDefault="00271319" w14:paraId="185C21C8" w14:textId="77777777">
              <w:pPr>
                <w:pStyle w:val="Bibliography"/>
                <w:ind w:left="720" w:hanging="720"/>
                <w:rPr>
                  <w:noProof/>
                  <w:kern w:val="0"/>
                  <w14:ligatures w14:val="none"/>
                </w:rPr>
              </w:pPr>
              <w:ins w:author="Oluwatosin Fasanmi" w:date="2023-05-18T00:33:00Z" w:id="11">
                <w:r>
                  <w:fldChar w:fldCharType="begin"/>
                </w:r>
                <w:r>
                  <w:instrText xml:space="preserve"> BIBLIOGRAPHY </w:instrText>
                </w:r>
                <w:r>
                  <w:fldChar w:fldCharType="separate"/>
                </w:r>
              </w:ins>
              <w:r>
                <w:rPr>
                  <w:noProof/>
                </w:rPr>
                <w:t xml:space="preserve">Bell, T. (1999). </w:t>
              </w:r>
              <w:r>
                <w:rPr>
                  <w:i/>
                  <w:iCs/>
                  <w:noProof/>
                </w:rPr>
                <w:t>The concept of dynamic analysis.</w:t>
              </w:r>
              <w:r>
                <w:rPr>
                  <w:noProof/>
                </w:rPr>
                <w:t xml:space="preserve"> ACM SIGSOFT Software Engineering Notes.</w:t>
              </w:r>
            </w:p>
            <w:customXmlInsRangeStart w:author="Oluwatosin Fasanmi" w:date="2023-05-18T00:33:00Z" w:id="9056"/>
            <w:p w:rsidR="00271319" w:rsidP="00271319" w:rsidRDefault="00271319" w14:paraId="2188B918" w14:textId="77777777" w14:noSpellErr="1">
              <w:pPr>
                <w:pStyle w:val="Bibliography"/>
                <w:ind w:left="720" w:hanging="720"/>
                <w:rPr>
                  <w:noProof/>
                </w:rPr>
              </w:pPr>
              <w:r w:rsidRPr="6D06FC22" w:rsidR="00271319">
                <w:rPr>
                  <w:noProof/>
                </w:rPr>
                <w:t xml:space="preserve">D. Maiorca, D. A. (2015). </w:t>
              </w:r>
              <w:bookmarkStart w:name="_Int_FKfblifA" w:id="1944037734"/>
              <w:r w:rsidRPr="6D06FC22" w:rsidR="00271319">
                <w:rPr>
                  <w:i w:val="1"/>
                  <w:iCs w:val="1"/>
                  <w:noProof/>
                </w:rPr>
                <w:t>A structural and content-based approach for a precise and robust detection of malicious PDF files.</w:t>
              </w:r>
              <w:bookmarkEnd w:id="1944037734"/>
              <w:r w:rsidRPr="6D06FC22" w:rsidR="00271319">
                <w:rPr>
                  <w:noProof/>
                </w:rPr>
                <w:t xml:space="preserve"> 1st Int’l Conf. Information Systems Security and Privacy.</w:t>
              </w:r>
            </w:p>
            <w:p w:rsidR="00271319" w:rsidP="00271319" w:rsidRDefault="00271319" w14:paraId="1531937B" w14:textId="77777777">
              <w:pPr>
                <w:pStyle w:val="Bibliography"/>
                <w:ind w:left="720" w:hanging="720"/>
                <w:rPr>
                  <w:noProof/>
                </w:rPr>
              </w:pPr>
              <w:r>
                <w:rPr>
                  <w:noProof/>
                </w:rPr>
                <w:t>I. Corona, D. M. (2014). Lux0R: Detection of malicious PDF-embedded Javascript code through discrim- inant analysis of API references. New York: Workshop on Artificial Intell. and Sec., ser. AISec ’14.</w:t>
              </w:r>
            </w:p>
            <w:p w:rsidR="00271319" w:rsidP="00271319" w:rsidRDefault="00271319" w14:paraId="29F38D48" w14:textId="77777777">
              <w:pPr>
                <w:pStyle w:val="Bibliography"/>
                <w:ind w:left="720" w:hanging="720"/>
                <w:rPr>
                  <w:noProof/>
                </w:rPr>
              </w:pPr>
              <w:r>
                <w:rPr>
                  <w:noProof/>
                </w:rPr>
                <w:t xml:space="preserve">Karthik Selvaraj, N. F. (2010). </w:t>
              </w:r>
              <w:r>
                <w:rPr>
                  <w:i/>
                  <w:iCs/>
                  <w:noProof/>
                </w:rPr>
                <w:t>studylib.</w:t>
              </w:r>
              <w:r>
                <w:rPr>
                  <w:noProof/>
                </w:rPr>
                <w:t xml:space="preserve"> Retrieved from the-rise-of-pdf-malware: https://studylib.net/doc/18609162/the-rise-of-pdf-malware</w:t>
              </w:r>
            </w:p>
            <w:p w:rsidR="00271319" w:rsidP="00271319" w:rsidRDefault="00271319" w14:paraId="7F7FD473" w14:textId="77777777">
              <w:pPr>
                <w:pStyle w:val="Bibliography"/>
                <w:ind w:left="720" w:hanging="720"/>
                <w:rPr>
                  <w:noProof/>
                </w:rPr>
              </w:pPr>
              <w:r>
                <w:rPr>
                  <w:noProof/>
                </w:rPr>
                <w:t xml:space="preserve">Liu, K. (2017). </w:t>
              </w:r>
              <w:r>
                <w:rPr>
                  <w:i/>
                  <w:iCs/>
                  <w:noProof/>
                </w:rPr>
                <w:t>The-Attack-Surface-Of-PDF-And-Gain-100-CVEs-In-1-Year-wp.pdf.</w:t>
              </w:r>
              <w:r>
                <w:rPr>
                  <w:noProof/>
                </w:rPr>
                <w:t xml:space="preserve"> Retrieved from blackhat: https://www.blackhat.com/docs/asia-17/materials/asia-17-Liu-Dig-Into-The-Attack-Surface-Of-PDF-And-Gain-100-CVEs-In-1-Year-wp.pdf</w:t>
              </w:r>
            </w:p>
            <w:p w:rsidR="00271319" w:rsidP="00271319" w:rsidRDefault="00271319" w14:paraId="6606430D" w14:textId="77777777">
              <w:pPr>
                <w:pStyle w:val="Bibliography"/>
                <w:ind w:left="720" w:hanging="720"/>
                <w:rPr>
                  <w:noProof/>
                </w:rPr>
              </w:pPr>
              <w:r>
                <w:rPr>
                  <w:noProof/>
                </w:rPr>
                <w:t xml:space="preserve">M. Egele, T. S. (2012). </w:t>
              </w:r>
              <w:r>
                <w:rPr>
                  <w:i/>
                  <w:iCs/>
                  <w:noProof/>
                </w:rPr>
                <w:t>A survey on automated dynamic malware-analysis techniques and tools.</w:t>
              </w:r>
              <w:r>
                <w:rPr>
                  <w:noProof/>
                </w:rPr>
                <w:t xml:space="preserve"> ACM Computing Surveys.</w:t>
              </w:r>
            </w:p>
            <w:p w:rsidR="00271319" w:rsidP="00271319" w:rsidRDefault="00271319" w14:paraId="19472C8E" w14:textId="77777777" w14:noSpellErr="1">
              <w:pPr>
                <w:pStyle w:val="Bibliography"/>
                <w:ind w:left="720" w:hanging="720"/>
                <w:rPr>
                  <w:noProof/>
                </w:rPr>
              </w:pPr>
              <w:r w:rsidRPr="6D06FC22" w:rsidR="00271319">
                <w:rPr>
                  <w:noProof/>
                </w:rPr>
                <w:t xml:space="preserve">N. Nissim, Y. L. (2018). </w:t>
              </w:r>
              <w:bookmarkStart w:name="_Int_uY67Z0zI" w:id="953511297"/>
              <w:r w:rsidRPr="6D06FC22" w:rsidR="00271319">
                <w:rPr>
                  <w:i w:val="1"/>
                  <w:iCs w:val="1"/>
                  <w:noProof/>
                </w:rPr>
                <w:t>Trusted system-calls analysis methodology aimed at detection of compromised virtual machines using sequential mining.</w:t>
              </w:r>
              <w:bookmarkEnd w:id="953511297"/>
              <w:r w:rsidRPr="6D06FC22" w:rsidR="00271319">
                <w:rPr>
                  <w:i w:val="1"/>
                  <w:iCs w:val="1"/>
                  <w:noProof/>
                </w:rPr>
                <w:t xml:space="preserve"> Knowl.-Based Syst. 153, .</w:t>
              </w:r>
              <w:r w:rsidRPr="6D06FC22" w:rsidR="00271319">
                <w:rPr>
                  <w:noProof/>
                </w:rPr>
                <w:t xml:space="preserve"> </w:t>
              </w:r>
            </w:p>
            <w:p w:rsidR="00271319" w:rsidP="00271319" w:rsidRDefault="00271319" w14:paraId="5A850D77" w14:textId="77777777">
              <w:pPr>
                <w:pStyle w:val="Bibliography"/>
                <w:ind w:left="720" w:hanging="720"/>
                <w:rPr>
                  <w:noProof/>
                </w:rPr>
              </w:pPr>
              <w:r>
                <w:rPr>
                  <w:noProof/>
                </w:rPr>
                <w:t xml:space="preserve">Samociuk, D. (2023, January 2023). </w:t>
              </w:r>
              <w:r>
                <w:rPr>
                  <w:i/>
                  <w:iCs/>
                  <w:noProof/>
                </w:rPr>
                <w:t>Antivirus Evasion Methods in Modern Operating Systems</w:t>
              </w:r>
              <w:r>
                <w:rPr>
                  <w:noProof/>
                </w:rPr>
                <w:t>. Retrieved from MDPI: https://doi.org/10.3390/app13085083</w:t>
              </w:r>
            </w:p>
            <w:p w:rsidR="00271319" w:rsidP="00271319" w:rsidRDefault="00271319" w14:paraId="3D626BD1" w14:textId="77777777">
              <w:pPr>
                <w:pStyle w:val="Bibliography"/>
                <w:ind w:left="720" w:hanging="720"/>
                <w:rPr>
                  <w:noProof/>
                </w:rPr>
              </w:pPr>
              <w:r>
                <w:rPr>
                  <w:noProof/>
                </w:rPr>
                <w:t>Schläpfer, P. (2022, May). Retrieved from https://threatresearch.com: https://threatresearch.ext.hp.com/pdf-malware-is-not-yet-dead/</w:t>
              </w:r>
            </w:p>
            <w:p w:rsidR="00271319" w:rsidP="00271319" w:rsidRDefault="00271319" w14:paraId="03CF05C0" w14:textId="77777777">
              <w:pPr>
                <w:pStyle w:val="Bibliography"/>
                <w:ind w:left="720" w:hanging="720"/>
                <w:rPr>
                  <w:noProof/>
                </w:rPr>
              </w:pPr>
              <w:r>
                <w:rPr>
                  <w:noProof/>
                </w:rPr>
                <w:t xml:space="preserve">Sherly Abraham, I. C.-S. (n.d.). An overview of social engineering malware: Trends, tactics, and implications. </w:t>
              </w:r>
              <w:r>
                <w:rPr>
                  <w:i/>
                  <w:iCs/>
                  <w:noProof/>
                </w:rPr>
                <w:t>ScienceDirect</w:t>
              </w:r>
              <w:r>
                <w:rPr>
                  <w:noProof/>
                </w:rPr>
                <w:t>.</w:t>
              </w:r>
            </w:p>
            <w:p w:rsidR="00271319" w:rsidP="00271319" w:rsidRDefault="00271319" w14:paraId="381C3B8A" w14:textId="77777777">
              <w:pPr>
                <w:pStyle w:val="Bibliography"/>
                <w:ind w:left="720" w:hanging="720"/>
                <w:rPr>
                  <w:noProof/>
                </w:rPr>
              </w:pPr>
              <w:r>
                <w:rPr>
                  <w:noProof/>
                </w:rPr>
                <w:t xml:space="preserve">Srndic, P. L. (2011). Static detection of malicious javascript- bearing PDF documents. </w:t>
              </w:r>
              <w:r>
                <w:rPr>
                  <w:i/>
                  <w:iCs/>
                  <w:noProof/>
                </w:rPr>
                <w:t>27th Annual Computer Security Appli- cations Conf.</w:t>
              </w:r>
              <w:r>
                <w:rPr>
                  <w:noProof/>
                </w:rPr>
                <w:t xml:space="preserve"> </w:t>
              </w:r>
            </w:p>
            <w:p w:rsidR="00271319" w:rsidP="00271319" w:rsidRDefault="00271319" w14:paraId="473748AB" w14:textId="681896FD">
              <w:pPr>
                <w:rPr>
                  <w:ins w:author="Oluwatosin Fasanmi" w:date="2023-05-18T00:33:00Z" w:id="12"/>
                </w:rPr>
              </w:pPr>
              <w:ins w:author="Oluwatosin Fasanmi" w:date="2023-05-18T00:33:00Z" w:id="13">
                <w:r>
                  <w:rPr>
                    <w:b/>
                    <w:bCs/>
                    <w:noProof/>
                  </w:rPr>
                  <w:fldChar w:fldCharType="end"/>
                </w:r>
              </w:ins>
            </w:p>
          </w:sdtContent>
        </w:sdt>
        <w:customXmlInsRangeEnd w:id="9056"/>
      </w:sdtContent>
    </w:sdt>
    <w:customXmlInsRangeEnd w:id="14402"/>
    <w:p w:rsidRPr="006B0361" w:rsidR="00C532E9" w:rsidP="006B0361" w:rsidRDefault="00C532E9" w14:paraId="28CE7381" w14:textId="77777777">
      <w:pPr>
        <w:jc w:val="both"/>
        <w:rPr>
          <w:rFonts w:cstheme="minorHAnsi"/>
        </w:rPr>
      </w:pPr>
    </w:p>
    <w:sectPr w:rsidRPr="006B0361" w:rsidR="00C532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bookmark int2:bookmarkName="_Int_uY67Z0zI" int2:invalidationBookmarkName="" int2:hashCode="Hr9yrMKGIKARk4" int2:id="xILoGrqz">
      <int2:extLst>
        <oel:ext uri="426473B9-03D8-482F-96C9-C2C85392BACA">
          <int2:similarityCritique int2:version="1" int2:context="Trusted system-calls analysis methodology aimed at detection of compromised virtual machines using sequential mining.">
            <int2:source int2:sourceType="Online" int2:sourceTitle="Trusted system-calls analysis methodology aimed at detection of ..." int2:sourceUrl="https://dl.acm.org/doi/10.1016/j.knosys.2018.04.033" int2:sourceSnippet="Trusted system-calls analysis methodology aimed at detection of compromised virtual machines using sequential mining. Authors: Nir Nissim. Malware Lab, Cyber Security Research Center, Ben-Gurion University of the Negev, Beer-Sheva, Israel.">
              <int2:suggestions int2:citationType="Inline">
                <int2:suggestion int2:citationStyle="Mla" int2:isIdentical="1">
                  <int2:citationText>(“Trusted system-calls analysis methodology aimed at detection of ...”)</int2:citationText>
                </int2:suggestion>
                <int2:suggestion int2:citationStyle="Apa" int2:isIdentical="1">
                  <int2:citationText>(“Trusted system-calls analysis methodology aimed at detection of ...”)</int2:citationText>
                </int2:suggestion>
                <int2:suggestion int2:citationStyle="Chicago" int2:isIdentical="1">
                  <int2:citationText>(“Trusted system-calls analysis methodology aimed at detection of ...”)</int2:citationText>
                </int2:suggestion>
              </int2:suggestions>
              <int2:suggestions int2:citationType="Full">
                <int2:suggestion int2:citationStyle="Mla" int2:isIdentical="1">
                  <int2:citationText>&lt;i&gt;Trusted system-calls analysis methodology aimed at detection of ...&lt;/i&gt;, https://dl.acm.org/doi/10.1016/j.knosys.2018.04.033.</int2:citationText>
                </int2:suggestion>
                <int2:suggestion int2:citationStyle="Apa" int2:isIdentical="1">
                  <int2:citationText>&lt;i&gt;Trusted system-calls analysis methodology aimed at detection of ...&lt;/i&gt;. (n.d.). Retrieved from https://dl.acm.org/doi/10.1016/j.knosys.2018.04.033</int2:citationText>
                </int2:suggestion>
                <int2:suggestion int2:citationStyle="Chicago" int2:isIdentical="1">
                  <int2:citationText>“Trusted system-calls analysis methodology aimed at detection of ...” n.d., https://dl.acm.org/doi/10.1016/j.knosys.2018.04.033.</int2:citationText>
                </int2:suggestion>
              </int2:suggestions>
            </int2:source>
            <int2:source int2:sourceType="Online" int2:sourceTitle="Trusted system-calls analysis methodology aimed at detection of ..." int2:sourceUrl="http://datalearner.com/academic/journal-papers/0950-7051/volumes-and-issues/271/paper-detail/7948" int2:sourceSnippet="Trusted system-calls analysis methodology aimed at detection of compromised virtual machines using sequential mining.">
              <int2:suggestions int2:citationType="Inline">
                <int2:suggestion int2:citationStyle="Mla" int2:isIdentical="1">
                  <int2:citationText>(“Trusted system-calls analysis methodology aimed at detection of ...”)</int2:citationText>
                </int2:suggestion>
                <int2:suggestion int2:citationStyle="Apa" int2:isIdentical="1">
                  <int2:citationText>(“Trusted system-calls analysis methodology aimed at detection of ...”)</int2:citationText>
                </int2:suggestion>
                <int2:suggestion int2:citationStyle="Chicago" int2:isIdentical="1">
                  <int2:citationText>(“Trusted system-calls analysis methodology aimed at detection of ...”)</int2:citationText>
                </int2:suggestion>
              </int2:suggestions>
              <int2:suggestions int2:citationType="Full">
                <int2:suggestion int2:citationStyle="Mla" int2:isIdentical="1">
                  <int2:citationText>&lt;i&gt;Trusted system-calls analysis methodology aimed at detection of ...&lt;/i&gt;, http://datalearner.com/academic/journal-papers/0950-7051/volumes-and-issues/271/paper-detail/7948.</int2:citationText>
                </int2:suggestion>
                <int2:suggestion int2:citationStyle="Apa" int2:isIdentical="1">
                  <int2:citationText>&lt;i&gt;Trusted system-calls analysis methodology aimed at detection of ...&lt;/i&gt;. (n.d.). Retrieved from http://datalearner.com/academic/journal-papers/0950-7051/volumes-and-issues/271/paper-detail/7948</int2:citationText>
                </int2:suggestion>
                <int2:suggestion int2:citationStyle="Chicago" int2:isIdentical="1">
                  <int2:citationText>“Trusted system-calls analysis methodology aimed at detection of ...” n.d., http://datalearner.com/academic/journal-papers/0950-7051/volumes-and-issues/271/paper-detail/7948.</int2:citationText>
                </int2:suggestion>
              </int2:suggestions>
            </int2:source>
            <int2:source int2:sourceType="Online" int2:sourceTitle="Trusted system-calls analysis methodology aimed at detection of ..." int2:sourceUrl="https://researchr.org/publication/NissimLCE18" int2:sourceSnippet="Trusted system-calls analysis methodology aimed at detection of compromised virtual machines using sequential mining. Nir Nissim, Yuval Lapidot, Aviad Cohen, Yuval Elovici. Trusted system-calls analysis methodology aimed at detection of compromised virtual machines using sequential mining. Knowl.-Based Syst., 153: 147-175, 2018.">
              <int2:suggestions int2:citationType="Inline">
                <int2:suggestion int2:citationStyle="Mla" int2:isIdentical="1">
                  <int2:citationText>(“Trusted system-calls analysis methodology aimed at detection of ...”)</int2:citationText>
                </int2:suggestion>
                <int2:suggestion int2:citationStyle="Apa" int2:isIdentical="1">
                  <int2:citationText>(“Trusted system-calls analysis methodology aimed at detection of ...”)</int2:citationText>
                </int2:suggestion>
                <int2:suggestion int2:citationStyle="Chicago" int2:isIdentical="1">
                  <int2:citationText>(“Trusted system-calls analysis methodology aimed at detection of ...”)</int2:citationText>
                </int2:suggestion>
              </int2:suggestions>
              <int2:suggestions int2:citationType="Full">
                <int2:suggestion int2:citationStyle="Mla" int2:isIdentical="1">
                  <int2:citationText>&lt;i&gt;Trusted system-calls analysis methodology aimed at detection of ...&lt;/i&gt;, https://researchr.org/publication/NissimLCE18.</int2:citationText>
                </int2:suggestion>
                <int2:suggestion int2:citationStyle="Apa" int2:isIdentical="1">
                  <int2:citationText>&lt;i&gt;Trusted system-calls analysis methodology aimed at detection of ...&lt;/i&gt;. (n.d.). Retrieved from https://researchr.org/publication/NissimLCE18</int2:citationText>
                </int2:suggestion>
                <int2:suggestion int2:citationStyle="Chicago" int2:isIdentical="1">
                  <int2:citationText>“Trusted system-calls analysis methodology aimed at detection of ...” n.d., https://researchr.org/publication/NissimLCE18.</int2:citationText>
                </int2:suggestion>
              </int2:suggestions>
            </int2:source>
          </int2:similarityCritique>
        </oel:ext>
      </int2:extLst>
    </int2:bookmark>
    <int2:bookmark int2:bookmarkName="_Int_FKfblifA" int2:invalidationBookmarkName="" int2:hashCode="NOntZTF8Tl3Z6f" int2:id="uTnwrQqb">
      <int2:extLst>
        <oel:ext uri="426473B9-03D8-482F-96C9-C2C85392BACA">
          <int2:similarityCritique int2:version="1" int2:context="A structural and content-based approach for a precise and robust detection of malicious PDF files.">
            <int2:source int2:sourceType="Online" int2:sourceTitle="Towards Adversarial Malware Detection: Lessons Learned from PDF-based ..." int2:sourceUrl="https://dl.acm.org/doi/10.1145/3332184" int2:sourceSnippet="Towards Adversarial Malware Detection: Lessons Learned from PDF-based Attacks; survey . Share on. Towards Adversarial Malware Detection: Lessons Learned from PDF-based Attacks ... and Giorgio Giacinto. 2015. A structural and content-based approach for a precise and robust detection of malicious PDF files. In Proceedings of the 1st International ...">
              <int2:suggestions int2:citationType="Inline">
                <int2:suggestion int2:citationStyle="Mla" int2:isIdentical="1">
                  <int2:citationText>(“Towards Adversarial Malware Detection: Lessons Learned from PDF-based ...”)</int2:citationText>
                </int2:suggestion>
                <int2:suggestion int2:citationStyle="Apa" int2:isIdentical="1">
                  <int2:citationText>(“Towards Adversarial Malware Detection: Lessons Learned from PDF-based ...”)</int2:citationText>
                </int2:suggestion>
                <int2:suggestion int2:citationStyle="Chicago" int2:isIdentical="1">
                  <int2:citationText>(“Towards Adversarial Malware Detection: Lessons Learned from PDF-based ...”)</int2:citationText>
                </int2:suggestion>
              </int2:suggestions>
              <int2:suggestions int2:citationType="Full">
                <int2:suggestion int2:citationStyle="Mla" int2:isIdentical="1">
                  <int2:citationText>&lt;i&gt;Towards Adversarial Malware Detection: Lessons Learned from PDF-based ...&lt;/i&gt;, https://dl.acm.org/doi/10.1145/3332184.</int2:citationText>
                </int2:suggestion>
                <int2:suggestion int2:citationStyle="Apa" int2:isIdentical="1">
                  <int2:citationText>&lt;i&gt;Towards Adversarial Malware Detection: Lessons Learned from PDF-based ...&lt;/i&gt;. (n.d.). Retrieved from https://dl.acm.org/doi/10.1145/3332184</int2:citationText>
                </int2:suggestion>
                <int2:suggestion int2:citationStyle="Chicago" int2:isIdentical="1">
                  <int2:citationText>“Towards Adversarial Malware Detection: Lessons Learned from PDF-based ...” n.d., https://dl.acm.org/doi/10.1145/3332184.</int2:citationText>
                </int2:suggestion>
              </int2:suggestions>
            </int2:source>
            <int2:source int2:sourceType="Online" int2:sourceTitle="A Structural and Content-Based Approach for a Precise and Robust ..." int2:sourceUrl="https://pralab.diee.unica.it/sites/default/files/maiorca_ICISSP2015.pdf" int2:sourceSnippet="A Structural and Content-Based Approach for a Precise and Robust Detection of Malicious PDF Files Davide Maiorca, Davide Ariu, Igino Corona and Giorgio Giacinto Department of Electrical and Electronic Engineering, University of Cagliari, Italy fdavide.maiorca, davide.ariu, igino.corona, giacintog@diee.unica.it">
              <int2:suggestions int2:citationType="Inline">
                <int2:suggestion int2:citationStyle="Mla" int2:isIdentical="0">
                  <int2:citationText>(“A Structural and Content-Based Approach for a Precise and Robust ...”)</int2:citationText>
                </int2:suggestion>
                <int2:suggestion int2:citationStyle="Apa" int2:isIdentical="0">
                  <int2:citationText>(“A Structural and Content-Based Approach for a Precise and Robust ...”)</int2:citationText>
                </int2:suggestion>
                <int2:suggestion int2:citationStyle="Chicago" int2:isIdentical="0">
                  <int2:citationText>(“A Structural and Content-Based Approach for a Precise and Robust ...”)</int2:citationText>
                </int2:suggestion>
              </int2:suggestions>
              <int2:suggestions int2:citationType="Full">
                <int2:suggestion int2:citationStyle="Mla" int2:isIdentical="0">
                  <int2:citationText>&lt;i&gt;A Structural and Content-Based Approach for a Precise and Robust ...&lt;/i&gt;, https://pralab.diee.unica.it/sites/default/files/maiorca_ICISSP2015.pdf.</int2:citationText>
                </int2:suggestion>
                <int2:suggestion int2:citationStyle="Apa" int2:isIdentical="0">
                  <int2:citationText>&lt;i&gt;A Structural and Content-Based Approach for a Precise and Robust ...&lt;/i&gt;. (n.d.). Retrieved from https://pralab.diee.unica.it/sites/default/files/maiorca_ICISSP2015.pdf</int2:citationText>
                </int2:suggestion>
                <int2:suggestion int2:citationStyle="Chicago" int2:isIdentical="0">
                  <int2:citationText>“A Structural and Content-Based Approach for a Precise and Robust ...” n.d., https://pralab.diee.unica.it/sites/default/files/maiorca_ICISSP2015.pdf.</int2:citationText>
                </int2:suggestion>
              </int2:suggestions>
            </int2:source>
            <int2:source int2:sourceType="Online" int2:sourceTitle="A structural and content-based approach for a precise and robust ..." int2:sourceUrl="https://ieeexplore.ieee.org/abstract/document/7509925/" int2:sourceSnippet="A structural and content-based approach for a precise and robust detection of malicious PDF files Abstract: During the past years, malicious PDF files have become a serious threat for the security of modern computer systems. They are characterized by a complex structure and their variety is considerably high. Several solutions have been ...">
              <int2:suggestions int2:citationType="Inline">
                <int2:suggestion int2:citationStyle="Mla" int2:isIdentical="0">
                  <int2:citationText>(“A structural and content-based approach for a precise and robust ...”)</int2:citationText>
                </int2:suggestion>
                <int2:suggestion int2:citationStyle="Apa" int2:isIdentical="0">
                  <int2:citationText>(“A structural and content-based approach for a precise and robust ...”)</int2:citationText>
                </int2:suggestion>
                <int2:suggestion int2:citationStyle="Chicago" int2:isIdentical="0">
                  <int2:citationText>(“A structural and content-based approach for a precise and robust ...”)</int2:citationText>
                </int2:suggestion>
              </int2:suggestions>
              <int2:suggestions int2:citationType="Full">
                <int2:suggestion int2:citationStyle="Mla" int2:isIdentical="0">
                  <int2:citationText>&lt;i&gt;A structural and content-based approach for a precise and robust ...&lt;/i&gt;, https://ieeexplore.ieee.org/abstract/document/7509925/.</int2:citationText>
                </int2:suggestion>
                <int2:suggestion int2:citationStyle="Apa" int2:isIdentical="0">
                  <int2:citationText>&lt;i&gt;A structural and content-based approach for a precise and robust ...&lt;/i&gt;. (n.d.). Retrieved from https://ieeexplore.ieee.org/abstract/document/7509925/</int2:citationText>
                </int2:suggestion>
                <int2:suggestion int2:citationStyle="Chicago" int2:isIdentical="0">
                  <int2:citationText>“A structural and content-based approach for a precise and robust ...” n.d., https://ieeexplore.ieee.org/abstract/document/7509925/.</int2:citationText>
                </int2:suggestion>
              </int2:suggestions>
            </int2:source>
          </int2:similarityCritique>
        </oel:ext>
      </int2:extLst>
    </int2:bookmark>
    <int2:entireDocument int2:id="uxqyodmj">
      <int2:extLst>
        <oel:ext uri="E302BA01-7950-474C-9AD3-286E660C40A8">
          <int2:similaritySummary int2:version="1" int2:runId="1684517931137" int2:tilesCheckedInThisRun="0" int2:totalNumOfTiles="50" int2:similarityAnnotationCount="2" int2:numWords="2538" int2:numFlaggedWords="29"/>
        </oel:ext>
      </int2:extLst>
    </int2:entireDocument>
  </int2:observations>
  <int2:intelligenceSettings/>
  <int2:onDemandWorkflows>
    <int2:onDemandWorkflow int2:type="SimilarityCheck" int2:paragraphVersions="34641500-77777777 34C7FB21-2A08F321 76F9DE94-706A4E49 30C310A0-010FB563 4661853E-77777777 7D197DA0-760945DE 63CA9F0F-2877BD9B 6F44FD1B-77777777 219E68BD-5E719223 7FEDE76B-761274FE 64D3EE3A-3E6AAF82 316718BD-537DFB0E 5B2CD330-7435AF82 61AED20B-77777777 3873201E-44211959 3400428A-272F419F 09058785-77777777 323E0A4A-499ECA9C 40B57B9A-48B5E6C0 5E4D2094-34DA9CE3 5A87AA24-348F979D 21970710-3D2F9BEB 39F6BE70-2D514F6F 49F4AF6B-77777777 62FCE5D8-0995D4A9 5F80EE50-38BFD0BD 1BB41E48-7F64C4A4 133E0654-6B9E5135 4949058D-385626FD 2F02B1AD-32F9BC60 6C9F449D-607B456D 5B41AC8D-3C5B8227 4F0D9BDC-41E9AB40 33C32C44-77777777 224EB890-3762F383 7C37DAD9-43BF8E8A 281E6F0D-2C50B6A8 6FAF7652-525FDAF0 395B225F-5E8494BB 784276A4-77777777 304E4EF1-126559BB 185C21C8-77777777 2188B918-77777777 1531937B-77777777 29F38D48-77777777 7F7FD473-77777777 6606430D-77777777 19472C8E-77777777 5A850D77-77777777 3D626BD1-77777777 03CF05C0-77777777 381C3B8A-77777777 473748AB-681896FD 28CE7381-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B81"/>
    <w:multiLevelType w:val="multilevel"/>
    <w:tmpl w:val="F49A813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B18505B"/>
    <w:multiLevelType w:val="multilevel"/>
    <w:tmpl w:val="EC647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76A852F9"/>
    <w:multiLevelType w:val="hybridMultilevel"/>
    <w:tmpl w:val="18E698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96665562">
    <w:abstractNumId w:val="0"/>
  </w:num>
  <w:num w:numId="2" w16cid:durableId="373042151">
    <w:abstractNumId w:val="1"/>
  </w:num>
  <w:num w:numId="3" w16cid:durableId="1287840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uwatosin Fasanmi">
    <w15:presenceInfo w15:providerId="AD" w15:userId="S::oluwatosin.fasanmi@epita.fr::c9ff8c8f-3cd0-4fd1-bffd-5bc765294b8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46"/>
    <w:rsid w:val="00057A1B"/>
    <w:rsid w:val="00073E97"/>
    <w:rsid w:val="000F4D88"/>
    <w:rsid w:val="00155C46"/>
    <w:rsid w:val="00197E8F"/>
    <w:rsid w:val="00271319"/>
    <w:rsid w:val="002C27A8"/>
    <w:rsid w:val="00366B94"/>
    <w:rsid w:val="004706EB"/>
    <w:rsid w:val="00495521"/>
    <w:rsid w:val="006526A5"/>
    <w:rsid w:val="006B0361"/>
    <w:rsid w:val="007933F2"/>
    <w:rsid w:val="007B5867"/>
    <w:rsid w:val="007B5A9F"/>
    <w:rsid w:val="00950090"/>
    <w:rsid w:val="00953291"/>
    <w:rsid w:val="00A86A60"/>
    <w:rsid w:val="00BE7C77"/>
    <w:rsid w:val="00C532E9"/>
    <w:rsid w:val="00D50189"/>
    <w:rsid w:val="00E40637"/>
    <w:rsid w:val="00E519E0"/>
    <w:rsid w:val="0385D3A5"/>
    <w:rsid w:val="072512DB"/>
    <w:rsid w:val="110284BB"/>
    <w:rsid w:val="1CA5BAC9"/>
    <w:rsid w:val="1E418B2A"/>
    <w:rsid w:val="1E885D77"/>
    <w:rsid w:val="24A6719D"/>
    <w:rsid w:val="27FA4DCE"/>
    <w:rsid w:val="36AE2363"/>
    <w:rsid w:val="37ED5663"/>
    <w:rsid w:val="3A74FC31"/>
    <w:rsid w:val="3B152361"/>
    <w:rsid w:val="3C373303"/>
    <w:rsid w:val="40D2016B"/>
    <w:rsid w:val="4553FF04"/>
    <w:rsid w:val="4A44F790"/>
    <w:rsid w:val="4D6F971F"/>
    <w:rsid w:val="54147C04"/>
    <w:rsid w:val="5C057C7F"/>
    <w:rsid w:val="5CE4C06A"/>
    <w:rsid w:val="630CC1E0"/>
    <w:rsid w:val="65040751"/>
    <w:rsid w:val="66C67E88"/>
    <w:rsid w:val="6B80C74E"/>
    <w:rsid w:val="6D06FC22"/>
    <w:rsid w:val="6D1C97AF"/>
    <w:rsid w:val="6DAAF6AE"/>
    <w:rsid w:val="6E576C20"/>
    <w:rsid w:val="7010E414"/>
    <w:rsid w:val="784B0070"/>
    <w:rsid w:val="78924269"/>
    <w:rsid w:val="7C5BAC91"/>
    <w:rsid w:val="7E96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CF23A"/>
  <w15:chartTrackingRefBased/>
  <w15:docId w15:val="{A3142BF9-C5BA-6C48-B331-6CEA1415C8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5C46"/>
  </w:style>
  <w:style w:type="paragraph" w:styleId="Heading1">
    <w:name w:val="heading 1"/>
    <w:basedOn w:val="Normal"/>
    <w:next w:val="Normal"/>
    <w:link w:val="Heading1Char"/>
    <w:uiPriority w:val="9"/>
    <w:qFormat/>
    <w:rsid w:val="00155C46"/>
    <w:pPr>
      <w:keepNext/>
      <w:keepLines/>
      <w:spacing w:before="480" w:line="276" w:lineRule="auto"/>
      <w:outlineLvl w:val="0"/>
    </w:pPr>
    <w:rPr>
      <w:rFonts w:asciiTheme="majorHAnsi" w:hAnsiTheme="majorHAnsi" w:eastAsiaTheme="majorEastAsia" w:cstheme="majorBidi"/>
      <w:b/>
      <w:bCs/>
      <w:color w:val="2F5496" w:themeColor="accent1" w:themeShade="BF"/>
      <w:kern w:val="0"/>
      <w:sz w:val="28"/>
      <w:szCs w:val="28"/>
      <w:lang w:bidi="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5C46"/>
    <w:rPr>
      <w:rFonts w:asciiTheme="majorHAnsi" w:hAnsiTheme="majorHAnsi" w:eastAsiaTheme="majorEastAsia" w:cstheme="majorBidi"/>
      <w:b/>
      <w:bCs/>
      <w:color w:val="2F5496" w:themeColor="accent1" w:themeShade="BF"/>
      <w:kern w:val="0"/>
      <w:sz w:val="28"/>
      <w:szCs w:val="28"/>
      <w:lang w:bidi="en-US"/>
      <w14:ligatures w14:val="none"/>
    </w:rPr>
  </w:style>
  <w:style w:type="paragraph" w:styleId="NormalWeb">
    <w:name w:val="Normal (Web)"/>
    <w:basedOn w:val="Normal"/>
    <w:uiPriority w:val="99"/>
    <w:unhideWhenUsed/>
    <w:rsid w:val="00155C46"/>
    <w:pPr>
      <w:spacing w:before="100" w:beforeAutospacing="1" w:after="100" w:afterAutospacing="1"/>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155C46"/>
    <w:rPr>
      <w:color w:val="0563C1" w:themeColor="hyperlink"/>
      <w:u w:val="single"/>
    </w:rPr>
  </w:style>
  <w:style w:type="character" w:styleId="apple-converted-space" w:customStyle="1">
    <w:name w:val="apple-converted-space"/>
    <w:basedOn w:val="DefaultParagraphFont"/>
    <w:rsid w:val="00155C46"/>
  </w:style>
  <w:style w:type="character" w:styleId="FollowedHyperlink">
    <w:name w:val="FollowedHyperlink"/>
    <w:basedOn w:val="DefaultParagraphFont"/>
    <w:uiPriority w:val="99"/>
    <w:semiHidden/>
    <w:unhideWhenUsed/>
    <w:rsid w:val="00155C46"/>
    <w:rPr>
      <w:color w:val="954F72" w:themeColor="followedHyperlink"/>
      <w:u w:val="single"/>
    </w:rPr>
  </w:style>
  <w:style w:type="paragraph" w:styleId="Revision">
    <w:name w:val="Revision"/>
    <w:hidden/>
    <w:uiPriority w:val="99"/>
    <w:semiHidden/>
    <w:rsid w:val="00E519E0"/>
  </w:style>
  <w:style w:type="paragraph" w:styleId="Bibliography">
    <w:name w:val="Bibliography"/>
    <w:basedOn w:val="Normal"/>
    <w:next w:val="Normal"/>
    <w:uiPriority w:val="37"/>
    <w:unhideWhenUsed/>
    <w:rsid w:val="00271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897">
      <w:bodyDiv w:val="1"/>
      <w:marLeft w:val="0"/>
      <w:marRight w:val="0"/>
      <w:marTop w:val="0"/>
      <w:marBottom w:val="0"/>
      <w:divBdr>
        <w:top w:val="none" w:sz="0" w:space="0" w:color="auto"/>
        <w:left w:val="none" w:sz="0" w:space="0" w:color="auto"/>
        <w:bottom w:val="none" w:sz="0" w:space="0" w:color="auto"/>
        <w:right w:val="none" w:sz="0" w:space="0" w:color="auto"/>
      </w:divBdr>
    </w:div>
    <w:div w:id="137189061">
      <w:bodyDiv w:val="1"/>
      <w:marLeft w:val="0"/>
      <w:marRight w:val="0"/>
      <w:marTop w:val="0"/>
      <w:marBottom w:val="0"/>
      <w:divBdr>
        <w:top w:val="none" w:sz="0" w:space="0" w:color="auto"/>
        <w:left w:val="none" w:sz="0" w:space="0" w:color="auto"/>
        <w:bottom w:val="none" w:sz="0" w:space="0" w:color="auto"/>
        <w:right w:val="none" w:sz="0" w:space="0" w:color="auto"/>
      </w:divBdr>
    </w:div>
    <w:div w:id="200631866">
      <w:bodyDiv w:val="1"/>
      <w:marLeft w:val="0"/>
      <w:marRight w:val="0"/>
      <w:marTop w:val="0"/>
      <w:marBottom w:val="0"/>
      <w:divBdr>
        <w:top w:val="none" w:sz="0" w:space="0" w:color="auto"/>
        <w:left w:val="none" w:sz="0" w:space="0" w:color="auto"/>
        <w:bottom w:val="none" w:sz="0" w:space="0" w:color="auto"/>
        <w:right w:val="none" w:sz="0" w:space="0" w:color="auto"/>
      </w:divBdr>
    </w:div>
    <w:div w:id="331839175">
      <w:bodyDiv w:val="1"/>
      <w:marLeft w:val="0"/>
      <w:marRight w:val="0"/>
      <w:marTop w:val="0"/>
      <w:marBottom w:val="0"/>
      <w:divBdr>
        <w:top w:val="none" w:sz="0" w:space="0" w:color="auto"/>
        <w:left w:val="none" w:sz="0" w:space="0" w:color="auto"/>
        <w:bottom w:val="none" w:sz="0" w:space="0" w:color="auto"/>
        <w:right w:val="none" w:sz="0" w:space="0" w:color="auto"/>
      </w:divBdr>
    </w:div>
    <w:div w:id="681933154">
      <w:bodyDiv w:val="1"/>
      <w:marLeft w:val="0"/>
      <w:marRight w:val="0"/>
      <w:marTop w:val="0"/>
      <w:marBottom w:val="0"/>
      <w:divBdr>
        <w:top w:val="none" w:sz="0" w:space="0" w:color="auto"/>
        <w:left w:val="none" w:sz="0" w:space="0" w:color="auto"/>
        <w:bottom w:val="none" w:sz="0" w:space="0" w:color="auto"/>
        <w:right w:val="none" w:sz="0" w:space="0" w:color="auto"/>
      </w:divBdr>
    </w:div>
    <w:div w:id="787161771">
      <w:bodyDiv w:val="1"/>
      <w:marLeft w:val="0"/>
      <w:marRight w:val="0"/>
      <w:marTop w:val="0"/>
      <w:marBottom w:val="0"/>
      <w:divBdr>
        <w:top w:val="none" w:sz="0" w:space="0" w:color="auto"/>
        <w:left w:val="none" w:sz="0" w:space="0" w:color="auto"/>
        <w:bottom w:val="none" w:sz="0" w:space="0" w:color="auto"/>
        <w:right w:val="none" w:sz="0" w:space="0" w:color="auto"/>
      </w:divBdr>
    </w:div>
    <w:div w:id="814878992">
      <w:bodyDiv w:val="1"/>
      <w:marLeft w:val="0"/>
      <w:marRight w:val="0"/>
      <w:marTop w:val="0"/>
      <w:marBottom w:val="0"/>
      <w:divBdr>
        <w:top w:val="none" w:sz="0" w:space="0" w:color="auto"/>
        <w:left w:val="none" w:sz="0" w:space="0" w:color="auto"/>
        <w:bottom w:val="none" w:sz="0" w:space="0" w:color="auto"/>
        <w:right w:val="none" w:sz="0" w:space="0" w:color="auto"/>
      </w:divBdr>
    </w:div>
    <w:div w:id="941651207">
      <w:bodyDiv w:val="1"/>
      <w:marLeft w:val="0"/>
      <w:marRight w:val="0"/>
      <w:marTop w:val="0"/>
      <w:marBottom w:val="0"/>
      <w:divBdr>
        <w:top w:val="none" w:sz="0" w:space="0" w:color="auto"/>
        <w:left w:val="none" w:sz="0" w:space="0" w:color="auto"/>
        <w:bottom w:val="none" w:sz="0" w:space="0" w:color="auto"/>
        <w:right w:val="none" w:sz="0" w:space="0" w:color="auto"/>
      </w:divBdr>
    </w:div>
    <w:div w:id="1129399272">
      <w:bodyDiv w:val="1"/>
      <w:marLeft w:val="0"/>
      <w:marRight w:val="0"/>
      <w:marTop w:val="0"/>
      <w:marBottom w:val="0"/>
      <w:divBdr>
        <w:top w:val="none" w:sz="0" w:space="0" w:color="auto"/>
        <w:left w:val="none" w:sz="0" w:space="0" w:color="auto"/>
        <w:bottom w:val="none" w:sz="0" w:space="0" w:color="auto"/>
        <w:right w:val="none" w:sz="0" w:space="0" w:color="auto"/>
      </w:divBdr>
    </w:div>
    <w:div w:id="1224565235">
      <w:bodyDiv w:val="1"/>
      <w:marLeft w:val="0"/>
      <w:marRight w:val="0"/>
      <w:marTop w:val="0"/>
      <w:marBottom w:val="0"/>
      <w:divBdr>
        <w:top w:val="none" w:sz="0" w:space="0" w:color="auto"/>
        <w:left w:val="none" w:sz="0" w:space="0" w:color="auto"/>
        <w:bottom w:val="none" w:sz="0" w:space="0" w:color="auto"/>
        <w:right w:val="none" w:sz="0" w:space="0" w:color="auto"/>
      </w:divBdr>
    </w:div>
    <w:div w:id="1334528682">
      <w:bodyDiv w:val="1"/>
      <w:marLeft w:val="0"/>
      <w:marRight w:val="0"/>
      <w:marTop w:val="0"/>
      <w:marBottom w:val="0"/>
      <w:divBdr>
        <w:top w:val="none" w:sz="0" w:space="0" w:color="auto"/>
        <w:left w:val="none" w:sz="0" w:space="0" w:color="auto"/>
        <w:bottom w:val="none" w:sz="0" w:space="0" w:color="auto"/>
        <w:right w:val="none" w:sz="0" w:space="0" w:color="auto"/>
      </w:divBdr>
    </w:div>
    <w:div w:id="1391224449">
      <w:bodyDiv w:val="1"/>
      <w:marLeft w:val="0"/>
      <w:marRight w:val="0"/>
      <w:marTop w:val="0"/>
      <w:marBottom w:val="0"/>
      <w:divBdr>
        <w:top w:val="none" w:sz="0" w:space="0" w:color="auto"/>
        <w:left w:val="none" w:sz="0" w:space="0" w:color="auto"/>
        <w:bottom w:val="none" w:sz="0" w:space="0" w:color="auto"/>
        <w:right w:val="none" w:sz="0" w:space="0" w:color="auto"/>
      </w:divBdr>
    </w:div>
    <w:div w:id="1801259639">
      <w:bodyDiv w:val="1"/>
      <w:marLeft w:val="0"/>
      <w:marRight w:val="0"/>
      <w:marTop w:val="0"/>
      <w:marBottom w:val="0"/>
      <w:divBdr>
        <w:top w:val="none" w:sz="0" w:space="0" w:color="auto"/>
        <w:left w:val="none" w:sz="0" w:space="0" w:color="auto"/>
        <w:bottom w:val="none" w:sz="0" w:space="0" w:color="auto"/>
        <w:right w:val="none" w:sz="0" w:space="0" w:color="auto"/>
      </w:divBdr>
    </w:div>
    <w:div w:id="1816096930">
      <w:bodyDiv w:val="1"/>
      <w:marLeft w:val="0"/>
      <w:marRight w:val="0"/>
      <w:marTop w:val="0"/>
      <w:marBottom w:val="0"/>
      <w:divBdr>
        <w:top w:val="none" w:sz="0" w:space="0" w:color="auto"/>
        <w:left w:val="none" w:sz="0" w:space="0" w:color="auto"/>
        <w:bottom w:val="none" w:sz="0" w:space="0" w:color="auto"/>
        <w:right w:val="none" w:sz="0" w:space="0" w:color="auto"/>
      </w:divBdr>
    </w:div>
    <w:div w:id="1936598422">
      <w:bodyDiv w:val="1"/>
      <w:marLeft w:val="0"/>
      <w:marRight w:val="0"/>
      <w:marTop w:val="0"/>
      <w:marBottom w:val="0"/>
      <w:divBdr>
        <w:top w:val="none" w:sz="0" w:space="0" w:color="auto"/>
        <w:left w:val="none" w:sz="0" w:space="0" w:color="auto"/>
        <w:bottom w:val="none" w:sz="0" w:space="0" w:color="auto"/>
        <w:right w:val="none" w:sz="0" w:space="0" w:color="auto"/>
      </w:divBdr>
    </w:div>
    <w:div w:id="21237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hyperlink" Target="https://studylib.net/doc/18609162/the-rise-of-pdf-malware" TargetMode="Externa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microsoft.com/office/2011/relationships/people" Target="people.xml" Id="rId9" /><Relationship Type="http://schemas.openxmlformats.org/officeDocument/2006/relationships/glossaryDocument" Target="glossary/document.xml" Id="R0f1f44e66ca14979" /><Relationship Type="http://schemas.microsoft.com/office/2020/10/relationships/intelligence" Target="intelligence2.xml" Id="Rcde56f79a47d49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da662b-8531-40b6-ba71-b162dc340262}"/>
      </w:docPartPr>
      <w:docPartBody>
        <w:p w14:paraId="71F16F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b:Tag>
    <b:SourceType>JournalArticle</b:SourceType>
    <b:Guid>{5352D329-0AB6-314B-9666-A35EB6678220}</b:Guid>
    <b:Author>
      <b:Author>
        <b:NameList>
          <b:Person>
            <b:Last>Sherly Abraham</b:Last>
            <b:First>InduShobha</b:First>
            <b:Middle>Chengalur-Smith</b:Middle>
          </b:Person>
        </b:NameList>
      </b:Author>
    </b:Author>
    <b:Title>An overview of social engineering malware: Trends, tactics, and implications</b:Title>
    <b:JournalName>ScienceDirect</b:JournalName>
    <b:Month>August</b:Month>
    <b:Day>2010</b:Day>
    <b:RefOrder>1</b:RefOrder>
  </b:Source>
  <b:Source>
    <b:Tag>Kar10</b:Tag>
    <b:SourceType>DocumentFromInternetSite</b:SourceType>
    <b:Guid>{EE935EF4-BE5B-D848-A6F4-261D20D3210A}</b:Guid>
    <b:Title>studylib</b:Title>
    <b:Year>2010</b:Year>
    <b:Author>
      <b:Author>
        <b:NameList>
          <b:Person>
            <b:Last>Karthik Selvaraj</b:Last>
            <b:First>Nino</b:First>
            <b:Middle>Fred Gutierrez</b:Middle>
          </b:Person>
        </b:NameList>
      </b:Author>
    </b:Author>
    <b:InternetSiteTitle>the-rise-of-pdf-malware</b:InternetSiteTitle>
    <b:URL>https://studylib.net/doc/18609162/the-rise-of-pdf-malware</b:URL>
    <b:RefOrder>2</b:RefOrder>
  </b:Source>
  <b:Source>
    <b:Tag>KeL17</b:Tag>
    <b:SourceType>DocumentFromInternetSite</b:SourceType>
    <b:Guid>{63BB79AC-E15B-0D4F-B483-E1B861F2A4FA}</b:Guid>
    <b:Author>
      <b:Author>
        <b:NameList>
          <b:Person>
            <b:Last>Liu</b:Last>
            <b:First>Ke</b:First>
          </b:Person>
        </b:NameList>
      </b:Author>
    </b:Author>
    <b:Title>The-Attack-Surface-Of-PDF-And-Gain-100-CVEs-In-1-Year-wp.pdf</b:Title>
    <b:InternetSiteTitle>blackhat</b:InternetSiteTitle>
    <b:URL>https://www.blackhat.com/docs/asia-17/materials/asia-17-Liu-Dig-Into-The-Attack-Surface-Of-PDF-And-Gain-100-CVEs-In-1-Year-wp.pdf</b:URL>
    <b:Year>2017</b:Year>
    <b:RefOrder>3</b:RefOrder>
  </b:Source>
  <b:Source>
    <b:Tag>NNi18</b:Tag>
    <b:SourceType>Report</b:SourceType>
    <b:Guid>{AD87F8C2-E218-A34D-8B51-08D4CD669731}</b:Guid>
    <b:Author>
      <b:Author>
        <b:NameList>
          <b:Person>
            <b:Last>N. Nissim</b:Last>
            <b:First>Y.</b:First>
            <b:Middle>Lapidot, A. Cohen, and Y. Elovici</b:Middle>
          </b:Person>
        </b:NameList>
      </b:Author>
    </b:Author>
    <b:Title>Trusted system-calls analysis methodology aimed at detection of compromised virtual machines using sequential mining. Knowl.-Based Syst. 153, </b:Title>
    <b:Year>2018</b:Year>
    <b:RefOrder>5</b:RefOrder>
  </b:Source>
  <b:Source>
    <b:Tag>MEg12</b:Tag>
    <b:SourceType>Report</b:SourceType>
    <b:Guid>{AB24EF26-4D90-074D-9983-1ABD66C799EA}</b:Guid>
    <b:Author>
      <b:Author>
        <b:NameList>
          <b:Person>
            <b:Last>M. Egele</b:Last>
            <b:First>T.</b:First>
            <b:Middle>Scholte, E. Kirda, and C. Kruegel</b:Middle>
          </b:Person>
        </b:NameList>
      </b:Author>
    </b:Author>
    <b:Title>A survey on automated dynamic malware-analysis techniques and tools</b:Title>
    <b:Publisher>ACM Computing Surveys</b:Publisher>
    <b:Year>2012</b:Year>
    <b:RefOrder>6</b:RefOrder>
  </b:Source>
  <b:Source>
    <b:Tag>TBe99</b:Tag>
    <b:SourceType>Report</b:SourceType>
    <b:Guid>{C0718611-F17F-1742-8DFC-3BC453BF13B6}</b:Guid>
    <b:Author>
      <b:Author>
        <b:NameList>
          <b:Person>
            <b:Last>Bell</b:Last>
            <b:First>T.</b:First>
          </b:Person>
        </b:NameList>
      </b:Author>
    </b:Author>
    <b:Title>The concept of dynamic analysis</b:Title>
    <b:Publisher>ACM SIGSOFT Software Engineering Notes</b:Publisher>
    <b:Year>1999</b:Year>
    <b:RefOrder>7</b:RefOrder>
  </b:Source>
  <b:Source>
    <b:Tag>Sam23</b:Tag>
    <b:SourceType>InternetSite</b:SourceType>
    <b:Guid>{BC572877-1F6F-484D-9EFF-688DAA0EB913}</b:Guid>
    <b:Title>Antivirus Evasion Methods in Modern Operating Systems</b:Title>
    <b:InternetSiteTitle>MDPI</b:InternetSiteTitle>
    <b:URL>https://doi.org/10.3390/app13085083</b:URL>
    <b:Year>2023</b:Year>
    <b:Month>January</b:Month>
    <b:Day>2023</b:Day>
    <b:Author>
      <b:Author>
        <b:NameList>
          <b:Person>
            <b:Last>Samociuk</b:Last>
            <b:First>Dominik</b:First>
          </b:Person>
        </b:NameList>
      </b:Author>
    </b:Author>
    <b:JournalName>MDPI</b:JournalName>
    <b:RefOrder>4</b:RefOrder>
  </b:Source>
  <b:Source>
    <b:Tag>PLa11</b:Tag>
    <b:SourceType>ConferenceProceedings</b:SourceType>
    <b:Guid>{8881BB51-EF50-034A-AB0B-464A28C09DF5}</b:Guid>
    <b:Author>
      <b:Author>
        <b:NameList>
          <b:Person>
            <b:Last>Srndic</b:Last>
            <b:First>P.</b:First>
            <b:Middle>Laskov and N.</b:Middle>
          </b:Person>
        </b:NameList>
      </b:Author>
    </b:Author>
    <b:Title>Static detection of malicious javascript- bearing PDF documents</b:Title>
    <b:Year>2011</b:Year>
    <b:JournalName>27th Annual Computer Security Applications Conf.</b:JournalName>
    <b:ConferenceName>27th Annual Computer Security Appli- cations Conf.</b:ConferenceName>
    <b:RefOrder>8</b:RefOrder>
  </b:Source>
  <b:Source>
    <b:Tag>ICo14</b:Tag>
    <b:SourceType>ConferenceProceedings</b:SourceType>
    <b:Guid>{09072069-1CDB-A542-B8A3-688BC8CC4CCB}</b:Guid>
    <b:Author>
      <b:Author>
        <b:NameList>
          <b:Person>
            <b:Last>I. Corona</b:Last>
            <b:First>D.</b:First>
            <b:Middle>Maiorca, D. Ariu, G. Giacinto</b:Middle>
          </b:Person>
        </b:NameList>
      </b:Author>
    </b:Author>
    <b:Title>Lux0R: Detection of malicious PDF-embedded Javascript code through discrim- inant analysis of API references</b:Title>
    <b:Publisher>Workshop on Artificial Intell. and Sec., ser. AISec ’14.</b:Publisher>
    <b:City>New York</b:City>
    <b:Year>2014</b:Year>
    <b:RefOrder>9</b:RefOrder>
  </b:Source>
  <b:Source>
    <b:Tag>Pat22</b:Tag>
    <b:SourceType>InternetSite</b:SourceType>
    <b:Guid>{51913D67-3551-4B42-8B3A-A215FAB0E23E}</b:Guid>
    <b:Author>
      <b:Author>
        <b:NameList>
          <b:Person>
            <b:Last>Schläpfer</b:Last>
            <b:First>Patrick</b:First>
          </b:Person>
        </b:NameList>
      </b:Author>
    </b:Author>
    <b:InternetSiteTitle>https://threatresearch.com</b:InternetSiteTitle>
    <b:URL>https://threatresearch.ext.hp.com/pdf-malware-is-not-yet-dead/</b:URL>
    <b:Year>2022</b:Year>
    <b:Month>May</b:Month>
    <b:RefOrder>10</b:RefOrder>
  </b:Source>
  <b:Source>
    <b:Tag>DMa15</b:Tag>
    <b:SourceType>Report</b:SourceType>
    <b:Guid>{FDDC3696-3DEC-2A4F-832F-EBDA11B541E1}</b:Guid>
    <b:Author>
      <b:Author>
        <b:NameList>
          <b:Person>
            <b:Last>D. Maiorca</b:Last>
            <b:First>D.</b:First>
            <b:Middle>Ariu, I. Corona, and G. Giacinto</b:Middle>
          </b:Person>
        </b:NameList>
      </b:Author>
    </b:Author>
    <b:Title>A structural and content-based approach for a precise and robust detection of malicious PDF files</b:Title>
    <b:Year>2015</b:Year>
    <b:Publisher>1st Int’l Conf. Information Systems Security and Privacy</b:Publisher>
    <b:Pages>27-36</b:Pages>
    <b:RefOrder>11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FD2B6D34A76B740B518D7AFA257F698" ma:contentTypeVersion="2" ma:contentTypeDescription="Crée un document." ma:contentTypeScope="" ma:versionID="3159558be1b4bd4732e88e714881d3fb">
  <xsd:schema xmlns:xsd="http://www.w3.org/2001/XMLSchema" xmlns:xs="http://www.w3.org/2001/XMLSchema" xmlns:p="http://schemas.microsoft.com/office/2006/metadata/properties" xmlns:ns2="3c29ce99-08e2-4fdd-b1d4-7cddb9c3067d" targetNamespace="http://schemas.microsoft.com/office/2006/metadata/properties" ma:root="true" ma:fieldsID="8a121e83bb55b169e213b8b5c6364749" ns2:_="">
    <xsd:import namespace="3c29ce99-08e2-4fdd-b1d4-7cddb9c306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9ce99-08e2-4fdd-b1d4-7cddb9c30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3981D3-0A0E-B448-ABD9-99CC237C9A09}">
  <ds:schemaRefs>
    <ds:schemaRef ds:uri="http://schemas.openxmlformats.org/officeDocument/2006/bibliography"/>
  </ds:schemaRefs>
</ds:datastoreItem>
</file>

<file path=customXml/itemProps2.xml><?xml version="1.0" encoding="utf-8"?>
<ds:datastoreItem xmlns:ds="http://schemas.openxmlformats.org/officeDocument/2006/customXml" ds:itemID="{6A0B85F6-69D1-4C4F-A1FE-CC1EDC102D81}"/>
</file>

<file path=customXml/itemProps3.xml><?xml version="1.0" encoding="utf-8"?>
<ds:datastoreItem xmlns:ds="http://schemas.openxmlformats.org/officeDocument/2006/customXml" ds:itemID="{1A2E0AD1-FAEF-4DCB-BF23-F9DAF6F2A59C}"/>
</file>

<file path=customXml/itemProps4.xml><?xml version="1.0" encoding="utf-8"?>
<ds:datastoreItem xmlns:ds="http://schemas.openxmlformats.org/officeDocument/2006/customXml" ds:itemID="{E59B01FF-D0D4-43F8-BF6D-69FA6952DF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Fasanmi</dc:creator>
  <cp:keywords/>
  <dc:description/>
  <cp:lastModifiedBy>Oluwatosin Fasanmi</cp:lastModifiedBy>
  <cp:revision>7</cp:revision>
  <dcterms:created xsi:type="dcterms:W3CDTF">2023-05-17T13:20:00Z</dcterms:created>
  <dcterms:modified xsi:type="dcterms:W3CDTF">2023-05-19T17:39:43Z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0x010100EFD2B6D34A76B740B518D7AFA257F698</vt:lpwstr>
  </property>
</Properties>
</file>